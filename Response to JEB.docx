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489" w:rsidRDefault="000A0489" w:rsidP="000A0489">
      <w:pPr>
        <w:rPr>
          <w:rFonts w:ascii="Helvetica" w:eastAsia="Times New Roman" w:hAnsi="Helvetica" w:cs="Times New Roman"/>
          <w:color w:val="00B0F0"/>
          <w:sz w:val="18"/>
          <w:szCs w:val="18"/>
          <w:lang w:val="en-AU"/>
        </w:rPr>
      </w:pPr>
      <w:r w:rsidRPr="000A0489">
        <w:rPr>
          <w:rFonts w:ascii="Helvetica" w:eastAsia="Times New Roman" w:hAnsi="Helvetica" w:cs="Times New Roman"/>
          <w:color w:val="00B0F0"/>
          <w:sz w:val="18"/>
          <w:szCs w:val="18"/>
          <w:lang w:val="en-AU"/>
        </w:rPr>
        <w:t>Reviewer: 1</w:t>
      </w:r>
      <w:r w:rsidRPr="000A0489">
        <w:rPr>
          <w:rFonts w:ascii="Helvetica" w:eastAsia="Times New Roman" w:hAnsi="Helvetica" w:cs="Times New Roman"/>
          <w:color w:val="00B0F0"/>
          <w:sz w:val="18"/>
          <w:szCs w:val="18"/>
          <w:lang w:val="en-AU"/>
        </w:rPr>
        <w:br/>
      </w:r>
      <w:r w:rsidRPr="000A0489">
        <w:rPr>
          <w:rFonts w:ascii="Helvetica" w:eastAsia="Times New Roman" w:hAnsi="Helvetica" w:cs="Times New Roman"/>
          <w:color w:val="00B0F0"/>
          <w:sz w:val="18"/>
          <w:szCs w:val="18"/>
          <w:lang w:val="en-AU"/>
        </w:rPr>
        <w:br/>
        <w:t>Comments to the Author</w:t>
      </w:r>
      <w:r w:rsidRPr="000A0489">
        <w:rPr>
          <w:rFonts w:ascii="Helvetica" w:eastAsia="Times New Roman" w:hAnsi="Helvetica" w:cs="Times New Roman"/>
          <w:color w:val="00B0F0"/>
          <w:sz w:val="18"/>
          <w:szCs w:val="18"/>
          <w:lang w:val="en-AU"/>
        </w:rPr>
        <w:br/>
        <w:t>This manuscript examines the fitness consequences of different segregation distorter (SD) alleles on fitness in D. melanogaster. This is an interesting question to investigate as, despite the transmission advantage of distorters, allele frequencies are low in natural populations (t-paradox) – implying there is a fitness cost to SD carrying individuals. The authors examine fitness of 3 alleles of SD, both in homo- and heterozygotes, the latter of which is particularly interesting as it has rarely been studied despite being crucial for understanding the evolutionary dynamics of SD and other distorters, making this study a valuable contribution to the literature. The study is well written and clear.</w:t>
      </w:r>
      <w:r w:rsidRPr="000A0489">
        <w:rPr>
          <w:rFonts w:ascii="Helvetica" w:eastAsia="Times New Roman" w:hAnsi="Helvetica" w:cs="Times New Roman"/>
          <w:color w:val="00B0F0"/>
          <w:sz w:val="18"/>
          <w:szCs w:val="18"/>
          <w:lang w:val="en-AU"/>
        </w:rPr>
        <w:br/>
      </w:r>
      <w:r w:rsidRPr="000A0489">
        <w:rPr>
          <w:rFonts w:ascii="Helvetica" w:eastAsia="Times New Roman" w:hAnsi="Helvetica" w:cs="Times New Roman"/>
          <w:color w:val="00B0F0"/>
          <w:sz w:val="18"/>
          <w:szCs w:val="18"/>
          <w:lang w:val="en-AU"/>
        </w:rPr>
        <w:br/>
        <w:t>The experiments the authors present are nice, and although experiment 1 has a small flaw, it still data useful to examine the question, and the flaw (caused by unexpected recombination) is covered by experiment 2. The authors are also up front about the limitation of experiment 1 which is good to read.</w:t>
      </w:r>
      <w:r w:rsidRPr="000A0489">
        <w:rPr>
          <w:rFonts w:ascii="Helvetica" w:eastAsia="Times New Roman" w:hAnsi="Helvetica" w:cs="Times New Roman"/>
          <w:color w:val="00B0F0"/>
          <w:sz w:val="18"/>
          <w:szCs w:val="18"/>
          <w:lang w:val="en-AU"/>
        </w:rPr>
        <w:br/>
      </w:r>
      <w:r w:rsidRPr="000A0489">
        <w:rPr>
          <w:rFonts w:ascii="Helvetica" w:eastAsia="Times New Roman" w:hAnsi="Helvetica" w:cs="Times New Roman"/>
          <w:color w:val="00B0F0"/>
          <w:sz w:val="18"/>
          <w:szCs w:val="18"/>
          <w:lang w:val="en-AU"/>
        </w:rPr>
        <w:br/>
        <w:t>The authors present an evolutionary model of SD, including the idea that parent of origin and sex-ratio may influence SD (based on their findings). The authors use simulations to explore the parameter space, however it is not clear to me if the model they provide is sufficient to explain the low allele frequencies of SD alleles seen in nature with the estimates of each of these parameters they obtain from their data. I.e. what range of allele frequencies do you get for each of the SD alleles if you plug in your experimental values? Do these match what is seen in nature? Are they closer to the values predicted with models that ignore these effects? I think providing these data would strengthen the paper as it would make it clear how important the effects described in the experiments are in answering the t-paradox – and how much remains unexplained.</w:t>
      </w:r>
    </w:p>
    <w:p w:rsidR="000A0489" w:rsidRDefault="000A0489" w:rsidP="000A0489">
      <w:pPr>
        <w:rPr>
          <w:rFonts w:ascii="Helvetica" w:eastAsia="Times New Roman" w:hAnsi="Helvetica" w:cs="Times New Roman"/>
          <w:color w:val="00B0F0"/>
          <w:sz w:val="18"/>
          <w:szCs w:val="18"/>
          <w:lang w:val="en-AU"/>
        </w:rPr>
      </w:pPr>
    </w:p>
    <w:p w:rsidR="00A46E5E" w:rsidRDefault="00A47B47"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Many thanks for this thoughtful comment. We did consider doing </w:t>
      </w:r>
      <w:r w:rsidR="0039015F">
        <w:rPr>
          <w:rFonts w:ascii="Helvetica" w:eastAsia="Times New Roman" w:hAnsi="Helvetica" w:cs="Times New Roman"/>
          <w:color w:val="000000" w:themeColor="text1"/>
          <w:sz w:val="18"/>
          <w:szCs w:val="18"/>
          <w:lang w:val="en-AU"/>
        </w:rPr>
        <w:t>an extra set of</w:t>
      </w:r>
      <w:r>
        <w:rPr>
          <w:rFonts w:ascii="Helvetica" w:eastAsia="Times New Roman" w:hAnsi="Helvetica" w:cs="Times New Roman"/>
          <w:color w:val="000000" w:themeColor="text1"/>
          <w:sz w:val="18"/>
          <w:szCs w:val="18"/>
          <w:lang w:val="en-AU"/>
        </w:rPr>
        <w:t xml:space="preserve"> model</w:t>
      </w:r>
      <w:r w:rsidR="0039015F">
        <w:rPr>
          <w:rFonts w:ascii="Helvetica" w:eastAsia="Times New Roman" w:hAnsi="Helvetica" w:cs="Times New Roman"/>
          <w:color w:val="000000" w:themeColor="text1"/>
          <w:sz w:val="18"/>
          <w:szCs w:val="18"/>
          <w:lang w:val="en-AU"/>
        </w:rPr>
        <w:t>s</w:t>
      </w:r>
      <w:r>
        <w:rPr>
          <w:rFonts w:ascii="Helvetica" w:eastAsia="Times New Roman" w:hAnsi="Helvetica" w:cs="Times New Roman"/>
          <w:color w:val="000000" w:themeColor="text1"/>
          <w:sz w:val="18"/>
          <w:szCs w:val="18"/>
          <w:lang w:val="en-AU"/>
        </w:rPr>
        <w:t xml:space="preserve"> </w:t>
      </w:r>
      <w:r w:rsidR="0039015F">
        <w:rPr>
          <w:rFonts w:ascii="Helvetica" w:eastAsia="Times New Roman" w:hAnsi="Helvetica" w:cs="Times New Roman"/>
          <w:color w:val="000000" w:themeColor="text1"/>
          <w:sz w:val="18"/>
          <w:szCs w:val="18"/>
          <w:lang w:val="en-AU"/>
        </w:rPr>
        <w:t xml:space="preserve">as </w:t>
      </w:r>
      <w:r>
        <w:rPr>
          <w:rFonts w:ascii="Helvetica" w:eastAsia="Times New Roman" w:hAnsi="Helvetica" w:cs="Times New Roman"/>
          <w:color w:val="000000" w:themeColor="text1"/>
          <w:sz w:val="18"/>
          <w:szCs w:val="18"/>
          <w:lang w:val="en-AU"/>
        </w:rPr>
        <w:t xml:space="preserve">described here, i.e. parameterising our </w:t>
      </w:r>
      <w:r w:rsidR="0039015F">
        <w:rPr>
          <w:rFonts w:ascii="Helvetica" w:eastAsia="Times New Roman" w:hAnsi="Helvetica" w:cs="Times New Roman"/>
          <w:color w:val="000000" w:themeColor="text1"/>
          <w:sz w:val="18"/>
          <w:szCs w:val="18"/>
          <w:lang w:val="en-AU"/>
        </w:rPr>
        <w:t>model</w:t>
      </w:r>
      <w:r>
        <w:rPr>
          <w:rFonts w:ascii="Helvetica" w:eastAsia="Times New Roman" w:hAnsi="Helvetica" w:cs="Times New Roman"/>
          <w:color w:val="000000" w:themeColor="text1"/>
          <w:sz w:val="18"/>
          <w:szCs w:val="18"/>
          <w:lang w:val="en-AU"/>
        </w:rPr>
        <w:t xml:space="preserve"> with </w:t>
      </w:r>
      <w:r w:rsidR="00EC5595">
        <w:rPr>
          <w:rFonts w:ascii="Helvetica" w:eastAsia="Times New Roman" w:hAnsi="Helvetica" w:cs="Times New Roman"/>
          <w:color w:val="000000" w:themeColor="text1"/>
          <w:sz w:val="18"/>
          <w:szCs w:val="18"/>
          <w:lang w:val="en-AU"/>
        </w:rPr>
        <w:t>only</w:t>
      </w:r>
      <w:r>
        <w:rPr>
          <w:rFonts w:ascii="Helvetica" w:eastAsia="Times New Roman" w:hAnsi="Helvetica" w:cs="Times New Roman"/>
          <w:color w:val="000000" w:themeColor="text1"/>
          <w:sz w:val="18"/>
          <w:szCs w:val="18"/>
          <w:lang w:val="en-AU"/>
        </w:rPr>
        <w:t xml:space="preserve"> the exact values for each genotype’s fitness as measured in our experiments</w:t>
      </w:r>
      <w:r w:rsidR="0039015F">
        <w:rPr>
          <w:rFonts w:ascii="Helvetica" w:eastAsia="Times New Roman" w:hAnsi="Helvetica" w:cs="Times New Roman"/>
          <w:color w:val="000000" w:themeColor="text1"/>
          <w:sz w:val="18"/>
          <w:szCs w:val="18"/>
          <w:lang w:val="en-AU"/>
        </w:rPr>
        <w:t xml:space="preserve">, and seeing </w:t>
      </w:r>
      <w:r w:rsidR="00A46E5E">
        <w:rPr>
          <w:rFonts w:ascii="Helvetica" w:eastAsia="Times New Roman" w:hAnsi="Helvetica" w:cs="Times New Roman"/>
          <w:color w:val="000000" w:themeColor="text1"/>
          <w:sz w:val="18"/>
          <w:szCs w:val="18"/>
          <w:lang w:val="en-AU"/>
        </w:rPr>
        <w:t xml:space="preserve">if the expected </w:t>
      </w:r>
      <w:r w:rsidR="0039015F">
        <w:rPr>
          <w:rFonts w:ascii="Helvetica" w:eastAsia="Times New Roman" w:hAnsi="Helvetica" w:cs="Times New Roman"/>
          <w:color w:val="000000" w:themeColor="text1"/>
          <w:sz w:val="18"/>
          <w:szCs w:val="18"/>
          <w:lang w:val="en-AU"/>
        </w:rPr>
        <w:t>equilibrium allele frequenc</w:t>
      </w:r>
      <w:r w:rsidR="00A46E5E">
        <w:rPr>
          <w:rFonts w:ascii="Helvetica" w:eastAsia="Times New Roman" w:hAnsi="Helvetica" w:cs="Times New Roman"/>
          <w:color w:val="000000" w:themeColor="text1"/>
          <w:sz w:val="18"/>
          <w:szCs w:val="18"/>
          <w:lang w:val="en-AU"/>
        </w:rPr>
        <w:t>y of SD matches the reality</w:t>
      </w:r>
      <w:r>
        <w:rPr>
          <w:rFonts w:ascii="Helvetica" w:eastAsia="Times New Roman" w:hAnsi="Helvetica" w:cs="Times New Roman"/>
          <w:color w:val="000000" w:themeColor="text1"/>
          <w:sz w:val="18"/>
          <w:szCs w:val="18"/>
          <w:lang w:val="en-AU"/>
        </w:rPr>
        <w:t xml:space="preserve">. </w:t>
      </w:r>
    </w:p>
    <w:p w:rsidR="00A46E5E" w:rsidRDefault="00A46E5E" w:rsidP="000A0489">
      <w:pPr>
        <w:rPr>
          <w:rFonts w:ascii="Helvetica" w:eastAsia="Times New Roman" w:hAnsi="Helvetica" w:cs="Times New Roman"/>
          <w:color w:val="000000" w:themeColor="text1"/>
          <w:sz w:val="18"/>
          <w:szCs w:val="18"/>
          <w:lang w:val="en-AU"/>
        </w:rPr>
      </w:pPr>
    </w:p>
    <w:p w:rsidR="00A46E5E" w:rsidRPr="00A46E5E" w:rsidRDefault="00EC5595" w:rsidP="00A46E5E">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However</w:t>
      </w:r>
      <w:r w:rsidR="00A46E5E">
        <w:rPr>
          <w:rFonts w:ascii="Helvetica" w:eastAsia="Times New Roman" w:hAnsi="Helvetica" w:cs="Times New Roman"/>
          <w:color w:val="000000" w:themeColor="text1"/>
          <w:sz w:val="18"/>
          <w:szCs w:val="18"/>
          <w:lang w:val="en-AU"/>
        </w:rPr>
        <w:t xml:space="preserve">, </w:t>
      </w:r>
      <w:r>
        <w:rPr>
          <w:rFonts w:ascii="Helvetica" w:eastAsia="Times New Roman" w:hAnsi="Helvetica" w:cs="Times New Roman"/>
          <w:color w:val="000000" w:themeColor="text1"/>
          <w:sz w:val="18"/>
          <w:szCs w:val="18"/>
          <w:lang w:val="en-AU"/>
        </w:rPr>
        <w:t xml:space="preserve">the problem with </w:t>
      </w:r>
      <w:r w:rsidR="00A46E5E">
        <w:rPr>
          <w:rFonts w:ascii="Helvetica" w:eastAsia="Times New Roman" w:hAnsi="Helvetica" w:cs="Times New Roman"/>
          <w:color w:val="000000" w:themeColor="text1"/>
          <w:sz w:val="18"/>
          <w:szCs w:val="18"/>
          <w:lang w:val="en-AU"/>
        </w:rPr>
        <w:t xml:space="preserve">that more specific model </w:t>
      </w:r>
      <w:r w:rsidR="00A47B47">
        <w:rPr>
          <w:rFonts w:ascii="Helvetica" w:eastAsia="Times New Roman" w:hAnsi="Helvetica" w:cs="Times New Roman"/>
          <w:color w:val="000000" w:themeColor="text1"/>
          <w:sz w:val="18"/>
          <w:szCs w:val="18"/>
          <w:lang w:val="en-AU"/>
        </w:rPr>
        <w:t xml:space="preserve">is that </w:t>
      </w:r>
      <w:r w:rsidR="00A46E5E">
        <w:rPr>
          <w:rFonts w:ascii="Helvetica" w:eastAsia="Times New Roman" w:hAnsi="Helvetica" w:cs="Times New Roman"/>
          <w:color w:val="000000" w:themeColor="text1"/>
          <w:sz w:val="18"/>
          <w:szCs w:val="18"/>
          <w:lang w:val="en-AU"/>
        </w:rPr>
        <w:t xml:space="preserve">there are still too many unknowns about the </w:t>
      </w:r>
      <w:r w:rsidR="00A46E5E" w:rsidRPr="00A46E5E">
        <w:rPr>
          <w:rFonts w:ascii="Helvetica" w:eastAsia="Times New Roman" w:hAnsi="Helvetica" w:cs="Times New Roman"/>
          <w:i/>
          <w:iCs/>
          <w:color w:val="000000" w:themeColor="text1"/>
          <w:sz w:val="18"/>
          <w:szCs w:val="18"/>
          <w:lang w:val="en-AU"/>
        </w:rPr>
        <w:t>D. melanogaster</w:t>
      </w:r>
      <w:r w:rsidR="00A46E5E">
        <w:rPr>
          <w:rFonts w:ascii="Helvetica" w:eastAsia="Times New Roman" w:hAnsi="Helvetica" w:cs="Times New Roman"/>
          <w:color w:val="000000" w:themeColor="text1"/>
          <w:sz w:val="18"/>
          <w:szCs w:val="18"/>
          <w:lang w:val="en-AU"/>
        </w:rPr>
        <w:t xml:space="preserve"> </w:t>
      </w:r>
      <w:r w:rsidR="00A46E5E">
        <w:rPr>
          <w:rFonts w:ascii="Helvetica" w:eastAsia="Times New Roman" w:hAnsi="Helvetica" w:cs="Times New Roman"/>
          <w:color w:val="000000" w:themeColor="text1"/>
          <w:sz w:val="18"/>
          <w:szCs w:val="18"/>
          <w:lang w:val="en-AU"/>
        </w:rPr>
        <w:t xml:space="preserve">SD </w:t>
      </w:r>
      <w:r w:rsidR="00A46E5E">
        <w:rPr>
          <w:rFonts w:ascii="Helvetica" w:eastAsia="Times New Roman" w:hAnsi="Helvetica" w:cs="Times New Roman"/>
          <w:color w:val="000000" w:themeColor="text1"/>
          <w:sz w:val="18"/>
          <w:szCs w:val="18"/>
          <w:lang w:val="en-AU"/>
        </w:rPr>
        <w:t xml:space="preserve">system for </w:t>
      </w:r>
      <w:r w:rsidR="00A46E5E">
        <w:rPr>
          <w:rFonts w:ascii="Helvetica" w:eastAsia="Times New Roman" w:hAnsi="Helvetica" w:cs="Times New Roman"/>
          <w:color w:val="000000" w:themeColor="text1"/>
          <w:sz w:val="18"/>
          <w:szCs w:val="18"/>
          <w:lang w:val="en-AU"/>
        </w:rPr>
        <w:t>us</w:t>
      </w:r>
      <w:r w:rsidR="00A46E5E">
        <w:rPr>
          <w:rFonts w:ascii="Helvetica" w:eastAsia="Times New Roman" w:hAnsi="Helvetica" w:cs="Times New Roman"/>
          <w:color w:val="000000" w:themeColor="text1"/>
          <w:sz w:val="18"/>
          <w:szCs w:val="18"/>
          <w:lang w:val="en-AU"/>
        </w:rPr>
        <w:t xml:space="preserve"> to </w:t>
      </w:r>
      <w:r w:rsidR="00A46E5E">
        <w:rPr>
          <w:rFonts w:ascii="Helvetica" w:eastAsia="Times New Roman" w:hAnsi="Helvetica" w:cs="Times New Roman"/>
          <w:color w:val="000000" w:themeColor="text1"/>
          <w:sz w:val="18"/>
          <w:szCs w:val="18"/>
          <w:lang w:val="en-AU"/>
        </w:rPr>
        <w:t>fully capture all the major sources of selection on SD in a model</w:t>
      </w:r>
      <w:r w:rsidR="00A46E5E">
        <w:rPr>
          <w:rFonts w:ascii="Helvetica" w:eastAsia="Times New Roman" w:hAnsi="Helvetica" w:cs="Times New Roman"/>
          <w:color w:val="000000" w:themeColor="text1"/>
          <w:sz w:val="18"/>
          <w:szCs w:val="18"/>
          <w:lang w:val="en-AU"/>
        </w:rPr>
        <w:t xml:space="preserve">. </w:t>
      </w:r>
      <w:r w:rsidR="00A46E5E">
        <w:rPr>
          <w:rFonts w:ascii="Helvetica" w:eastAsia="Times New Roman" w:hAnsi="Helvetica" w:cs="Times New Roman"/>
          <w:color w:val="000000" w:themeColor="text1"/>
          <w:sz w:val="18"/>
          <w:szCs w:val="18"/>
          <w:lang w:val="en-AU"/>
        </w:rPr>
        <w:t>For example, it is unknown if our genotypic fitness estimates would be the same in the wild, and the interaction between SD, polyandry, and sperm competition is unstudied to date (and sperm competition likely has a strong effect on the evolution of SD;</w:t>
      </w:r>
      <w:r w:rsidR="00A46E5E">
        <w:rPr>
          <w:rFonts w:ascii="Helvetica" w:eastAsia="Times New Roman" w:hAnsi="Helvetica" w:cs="Times New Roman"/>
          <w:color w:val="000000" w:themeColor="text1"/>
          <w:sz w:val="18"/>
          <w:szCs w:val="18"/>
          <w:lang w:val="en-AU"/>
        </w:rPr>
        <w:t xml:space="preserve"> Holman et al. 2012 </w:t>
      </w:r>
      <w:r w:rsidR="00A46E5E" w:rsidRPr="0039015F">
        <w:rPr>
          <w:rFonts w:ascii="Helvetica" w:eastAsia="Times New Roman" w:hAnsi="Helvetica" w:cs="Times New Roman"/>
          <w:i/>
          <w:iCs/>
          <w:color w:val="000000" w:themeColor="text1"/>
          <w:sz w:val="18"/>
          <w:szCs w:val="18"/>
          <w:lang w:val="en-AU"/>
        </w:rPr>
        <w:t>Evolution</w:t>
      </w:r>
      <w:r w:rsidR="00A46E5E">
        <w:rPr>
          <w:rFonts w:ascii="Helvetica" w:eastAsia="Times New Roman" w:hAnsi="Helvetica" w:cs="Times New Roman"/>
          <w:color w:val="000000" w:themeColor="text1"/>
          <w:sz w:val="18"/>
          <w:szCs w:val="18"/>
          <w:lang w:val="en-AU"/>
        </w:rPr>
        <w:t>)</w:t>
      </w:r>
      <w:r w:rsidR="00A46E5E">
        <w:rPr>
          <w:rFonts w:ascii="Helvetica" w:eastAsia="Times New Roman" w:hAnsi="Helvetica" w:cs="Times New Roman"/>
          <w:color w:val="000000" w:themeColor="text1"/>
          <w:sz w:val="18"/>
          <w:szCs w:val="18"/>
          <w:lang w:val="en-AU"/>
        </w:rPr>
        <w:t xml:space="preserve">. </w:t>
      </w:r>
    </w:p>
    <w:p w:rsidR="00A46E5E" w:rsidRDefault="00A46E5E" w:rsidP="000A0489">
      <w:pPr>
        <w:rPr>
          <w:rFonts w:ascii="Helvetica" w:eastAsia="Times New Roman" w:hAnsi="Helvetica" w:cs="Times New Roman"/>
          <w:color w:val="000000" w:themeColor="text1"/>
          <w:sz w:val="18"/>
          <w:szCs w:val="18"/>
          <w:lang w:val="en-AU"/>
        </w:rPr>
      </w:pPr>
    </w:p>
    <w:p w:rsidR="00A46E5E" w:rsidRDefault="0039015F"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Because </w:t>
      </w:r>
      <w:r w:rsidR="00A46E5E">
        <w:rPr>
          <w:rFonts w:ascii="Helvetica" w:eastAsia="Times New Roman" w:hAnsi="Helvetica" w:cs="Times New Roman"/>
          <w:color w:val="000000" w:themeColor="text1"/>
          <w:sz w:val="18"/>
          <w:szCs w:val="18"/>
          <w:lang w:val="en-AU"/>
        </w:rPr>
        <w:t>the outcome of the model is sensitive to such unknowns,</w:t>
      </w:r>
      <w:r>
        <w:rPr>
          <w:rFonts w:ascii="Helvetica" w:eastAsia="Times New Roman" w:hAnsi="Helvetica" w:cs="Times New Roman"/>
          <w:color w:val="000000" w:themeColor="text1"/>
          <w:sz w:val="18"/>
          <w:szCs w:val="18"/>
          <w:lang w:val="en-AU"/>
        </w:rPr>
        <w:t xml:space="preserve"> </w:t>
      </w:r>
      <w:r w:rsidR="00A47B47">
        <w:rPr>
          <w:rFonts w:ascii="Helvetica" w:eastAsia="Times New Roman" w:hAnsi="Helvetica" w:cs="Times New Roman"/>
          <w:color w:val="000000" w:themeColor="text1"/>
          <w:sz w:val="18"/>
          <w:szCs w:val="18"/>
          <w:lang w:val="en-AU"/>
        </w:rPr>
        <w:t>we</w:t>
      </w:r>
      <w:r>
        <w:rPr>
          <w:rFonts w:ascii="Helvetica" w:eastAsia="Times New Roman" w:hAnsi="Helvetica" w:cs="Times New Roman"/>
          <w:color w:val="000000" w:themeColor="text1"/>
          <w:sz w:val="18"/>
          <w:szCs w:val="18"/>
          <w:lang w:val="en-AU"/>
        </w:rPr>
        <w:t xml:space="preserve"> chose to </w:t>
      </w:r>
      <w:r w:rsidR="00A46E5E">
        <w:rPr>
          <w:rFonts w:ascii="Helvetica" w:eastAsia="Times New Roman" w:hAnsi="Helvetica" w:cs="Times New Roman"/>
          <w:color w:val="000000" w:themeColor="text1"/>
          <w:sz w:val="18"/>
          <w:szCs w:val="18"/>
          <w:lang w:val="en-AU"/>
        </w:rPr>
        <w:t xml:space="preserve">make a quite general model  (e.g. we abstract all the details of male survival, mating success, and sperm competition into a single ‘male fitness’ parameter), and to </w:t>
      </w:r>
      <w:r>
        <w:rPr>
          <w:rFonts w:ascii="Helvetica" w:eastAsia="Times New Roman" w:hAnsi="Helvetica" w:cs="Times New Roman"/>
          <w:color w:val="000000" w:themeColor="text1"/>
          <w:sz w:val="18"/>
          <w:szCs w:val="18"/>
          <w:lang w:val="en-AU"/>
        </w:rPr>
        <w:t xml:space="preserve">plot most/all of the conceivable </w:t>
      </w:r>
      <w:r w:rsidR="00A47B47">
        <w:rPr>
          <w:rFonts w:ascii="Helvetica" w:eastAsia="Times New Roman" w:hAnsi="Helvetica" w:cs="Times New Roman"/>
          <w:color w:val="000000" w:themeColor="text1"/>
          <w:sz w:val="18"/>
          <w:szCs w:val="18"/>
          <w:lang w:val="en-AU"/>
        </w:rPr>
        <w:t>parameter space</w:t>
      </w:r>
      <w:r w:rsidR="00A46E5E">
        <w:rPr>
          <w:rFonts w:ascii="Helvetica" w:eastAsia="Times New Roman" w:hAnsi="Helvetica" w:cs="Times New Roman"/>
          <w:color w:val="000000" w:themeColor="text1"/>
          <w:sz w:val="18"/>
          <w:szCs w:val="18"/>
          <w:lang w:val="en-AU"/>
        </w:rPr>
        <w:t xml:space="preserve"> rather than just what was measured in our experiments. This ensures </w:t>
      </w:r>
      <w:r>
        <w:rPr>
          <w:rFonts w:ascii="Helvetica" w:eastAsia="Times New Roman" w:hAnsi="Helvetica" w:cs="Times New Roman"/>
          <w:color w:val="000000" w:themeColor="text1"/>
          <w:sz w:val="18"/>
          <w:szCs w:val="18"/>
          <w:lang w:val="en-AU"/>
        </w:rPr>
        <w:t xml:space="preserve">that the ‘true’ </w:t>
      </w:r>
      <w:r w:rsidR="00EC5595">
        <w:rPr>
          <w:rFonts w:ascii="Helvetica" w:eastAsia="Times New Roman" w:hAnsi="Helvetica" w:cs="Times New Roman"/>
          <w:color w:val="000000" w:themeColor="text1"/>
          <w:sz w:val="18"/>
          <w:szCs w:val="18"/>
          <w:lang w:val="en-AU"/>
        </w:rPr>
        <w:t xml:space="preserve">fitness values </w:t>
      </w:r>
      <w:r>
        <w:rPr>
          <w:rFonts w:ascii="Helvetica" w:eastAsia="Times New Roman" w:hAnsi="Helvetica" w:cs="Times New Roman"/>
          <w:color w:val="000000" w:themeColor="text1"/>
          <w:sz w:val="18"/>
          <w:szCs w:val="18"/>
          <w:lang w:val="en-AU"/>
        </w:rPr>
        <w:t xml:space="preserve">that occur in nature are </w:t>
      </w:r>
      <w:r w:rsidR="00A46E5E">
        <w:rPr>
          <w:rFonts w:ascii="Helvetica" w:eastAsia="Times New Roman" w:hAnsi="Helvetica" w:cs="Times New Roman"/>
          <w:color w:val="000000" w:themeColor="text1"/>
          <w:sz w:val="18"/>
          <w:szCs w:val="18"/>
          <w:lang w:val="en-AU"/>
        </w:rPr>
        <w:t>somewhere within</w:t>
      </w:r>
      <w:r>
        <w:rPr>
          <w:rFonts w:ascii="Helvetica" w:eastAsia="Times New Roman" w:hAnsi="Helvetica" w:cs="Times New Roman"/>
          <w:color w:val="000000" w:themeColor="text1"/>
          <w:sz w:val="18"/>
          <w:szCs w:val="18"/>
          <w:lang w:val="en-AU"/>
        </w:rPr>
        <w:t xml:space="preserve"> </w:t>
      </w:r>
      <w:r w:rsidR="00A46E5E">
        <w:rPr>
          <w:rFonts w:ascii="Helvetica" w:eastAsia="Times New Roman" w:hAnsi="Helvetica" w:cs="Times New Roman"/>
          <w:color w:val="000000" w:themeColor="text1"/>
          <w:sz w:val="18"/>
          <w:szCs w:val="18"/>
          <w:lang w:val="en-AU"/>
        </w:rPr>
        <w:t>the model’s parameter space</w:t>
      </w:r>
      <w:r>
        <w:rPr>
          <w:rFonts w:ascii="Helvetica" w:eastAsia="Times New Roman" w:hAnsi="Helvetica" w:cs="Times New Roman"/>
          <w:color w:val="000000" w:themeColor="text1"/>
          <w:sz w:val="18"/>
          <w:szCs w:val="18"/>
          <w:lang w:val="en-AU"/>
        </w:rPr>
        <w:t xml:space="preserve">, while also illustrating </w:t>
      </w:r>
      <w:r w:rsidR="00A46E5E">
        <w:rPr>
          <w:rFonts w:ascii="Helvetica" w:eastAsia="Times New Roman" w:hAnsi="Helvetica" w:cs="Times New Roman"/>
          <w:color w:val="000000" w:themeColor="text1"/>
          <w:sz w:val="18"/>
          <w:szCs w:val="18"/>
          <w:lang w:val="en-AU"/>
        </w:rPr>
        <w:t xml:space="preserve">how </w:t>
      </w:r>
      <w:r>
        <w:rPr>
          <w:rFonts w:ascii="Helvetica" w:eastAsia="Times New Roman" w:hAnsi="Helvetica" w:cs="Times New Roman"/>
          <w:color w:val="000000" w:themeColor="text1"/>
          <w:sz w:val="18"/>
          <w:szCs w:val="18"/>
          <w:lang w:val="en-AU"/>
        </w:rPr>
        <w:t xml:space="preserve">each parameter affects </w:t>
      </w:r>
      <w:r w:rsidR="00A46E5E">
        <w:rPr>
          <w:rFonts w:ascii="Helvetica" w:eastAsia="Times New Roman" w:hAnsi="Helvetica" w:cs="Times New Roman"/>
          <w:color w:val="000000" w:themeColor="text1"/>
          <w:sz w:val="18"/>
          <w:szCs w:val="18"/>
          <w:lang w:val="en-AU"/>
        </w:rPr>
        <w:t xml:space="preserve">the </w:t>
      </w:r>
      <w:r>
        <w:rPr>
          <w:rFonts w:ascii="Helvetica" w:eastAsia="Times New Roman" w:hAnsi="Helvetica" w:cs="Times New Roman"/>
          <w:color w:val="000000" w:themeColor="text1"/>
          <w:sz w:val="18"/>
          <w:szCs w:val="18"/>
          <w:lang w:val="en-AU"/>
        </w:rPr>
        <w:t xml:space="preserve">evolution of SD. </w:t>
      </w:r>
    </w:p>
    <w:p w:rsidR="00A46E5E" w:rsidRDefault="00A46E5E" w:rsidP="000A0489">
      <w:pPr>
        <w:rPr>
          <w:rFonts w:ascii="Helvetica" w:eastAsia="Times New Roman" w:hAnsi="Helvetica" w:cs="Times New Roman"/>
          <w:color w:val="000000" w:themeColor="text1"/>
          <w:sz w:val="18"/>
          <w:szCs w:val="18"/>
          <w:lang w:val="en-AU"/>
        </w:rPr>
      </w:pPr>
    </w:p>
    <w:p w:rsidR="00A47B47" w:rsidRPr="00A46E5E" w:rsidRDefault="0039015F" w:rsidP="000A0489">
      <w:pPr>
        <w:rPr>
          <w:rFonts w:ascii="Helvetica" w:eastAsia="Times New Roman" w:hAnsi="Helvetica" w:cs="Times New Roman"/>
          <w:color w:val="000000" w:themeColor="text1"/>
          <w:sz w:val="18"/>
          <w:szCs w:val="18"/>
          <w:lang w:val="en-AU"/>
        </w:rPr>
      </w:pPr>
      <w:r w:rsidRPr="0039015F">
        <w:rPr>
          <w:rFonts w:ascii="Helvetica" w:eastAsia="Times New Roman" w:hAnsi="Helvetica" w:cs="Times New Roman"/>
          <w:b/>
          <w:bCs/>
          <w:color w:val="000000" w:themeColor="text1"/>
          <w:sz w:val="18"/>
          <w:szCs w:val="18"/>
          <w:lang w:val="en-AU"/>
        </w:rPr>
        <w:t>In response to this comment, we now also circle the part of the parameter space that best matches our empirical results</w:t>
      </w:r>
      <w:r>
        <w:rPr>
          <w:rFonts w:ascii="Helvetica" w:eastAsia="Times New Roman" w:hAnsi="Helvetica" w:cs="Times New Roman"/>
          <w:b/>
          <w:bCs/>
          <w:color w:val="000000" w:themeColor="text1"/>
          <w:sz w:val="18"/>
          <w:szCs w:val="18"/>
          <w:lang w:val="en-AU"/>
        </w:rPr>
        <w:t xml:space="preserve">, to make it clear that the empirical </w:t>
      </w:r>
      <w:r w:rsidR="00A46E5E">
        <w:rPr>
          <w:rFonts w:ascii="Helvetica" w:eastAsia="Times New Roman" w:hAnsi="Helvetica" w:cs="Times New Roman"/>
          <w:b/>
          <w:bCs/>
          <w:color w:val="000000" w:themeColor="text1"/>
          <w:sz w:val="18"/>
          <w:szCs w:val="18"/>
          <w:lang w:val="en-AU"/>
        </w:rPr>
        <w:t>fitness estimates can</w:t>
      </w:r>
      <w:r>
        <w:rPr>
          <w:rFonts w:ascii="Helvetica" w:eastAsia="Times New Roman" w:hAnsi="Helvetica" w:cs="Times New Roman"/>
          <w:b/>
          <w:bCs/>
          <w:color w:val="000000" w:themeColor="text1"/>
          <w:sz w:val="18"/>
          <w:szCs w:val="18"/>
          <w:lang w:val="en-AU"/>
        </w:rPr>
        <w:t xml:space="preserve"> indeed more-or-less </w:t>
      </w:r>
      <w:r w:rsidR="00A46E5E">
        <w:rPr>
          <w:rFonts w:ascii="Helvetica" w:eastAsia="Times New Roman" w:hAnsi="Helvetica" w:cs="Times New Roman"/>
          <w:b/>
          <w:bCs/>
          <w:color w:val="000000" w:themeColor="text1"/>
          <w:sz w:val="18"/>
          <w:szCs w:val="18"/>
          <w:lang w:val="en-AU"/>
        </w:rPr>
        <w:t>recapitulate the allele frequencies in the wild</w:t>
      </w:r>
      <w:r>
        <w:rPr>
          <w:rFonts w:ascii="Helvetica" w:eastAsia="Times New Roman" w:hAnsi="Helvetica" w:cs="Times New Roman"/>
          <w:b/>
          <w:bCs/>
          <w:color w:val="000000" w:themeColor="text1"/>
          <w:sz w:val="18"/>
          <w:szCs w:val="18"/>
          <w:lang w:val="en-AU"/>
        </w:rPr>
        <w:t>.</w:t>
      </w:r>
      <w:r w:rsidR="00A46E5E" w:rsidRPr="00A46E5E">
        <w:rPr>
          <w:rFonts w:ascii="Helvetica" w:eastAsia="Times New Roman" w:hAnsi="Helvetica" w:cs="Times New Roman"/>
          <w:b/>
          <w:bCs/>
          <w:color w:val="000000" w:themeColor="text1"/>
          <w:sz w:val="18"/>
          <w:szCs w:val="18"/>
          <w:lang w:val="en-AU"/>
        </w:rPr>
        <w:t xml:space="preserve"> However we stop short of saying that we have solved the t-paradox, because there is more work to do before we fully understand the evolution of this selfish gene</w:t>
      </w:r>
      <w:r w:rsidR="00A46E5E">
        <w:rPr>
          <w:rFonts w:ascii="Helvetica" w:eastAsia="Times New Roman" w:hAnsi="Helvetica" w:cs="Times New Roman"/>
          <w:b/>
          <w:bCs/>
          <w:color w:val="000000" w:themeColor="text1"/>
          <w:sz w:val="18"/>
          <w:szCs w:val="18"/>
          <w:lang w:val="en-AU"/>
        </w:rPr>
        <w:t xml:space="preserve"> – we explain our reasoning in the Discussion</w:t>
      </w:r>
      <w:r w:rsidR="00A46E5E" w:rsidRPr="00A46E5E">
        <w:rPr>
          <w:rFonts w:ascii="Helvetica" w:eastAsia="Times New Roman" w:hAnsi="Helvetica" w:cs="Times New Roman"/>
          <w:b/>
          <w:bCs/>
          <w:color w:val="000000" w:themeColor="text1"/>
          <w:sz w:val="18"/>
          <w:szCs w:val="18"/>
          <w:lang w:val="en-AU"/>
        </w:rPr>
        <w:t>.</w:t>
      </w:r>
      <w:r w:rsidR="00A46E5E">
        <w:rPr>
          <w:rFonts w:ascii="Helvetica" w:eastAsia="Times New Roman" w:hAnsi="Helvetica" w:cs="Times New Roman"/>
          <w:color w:val="000000" w:themeColor="text1"/>
          <w:sz w:val="18"/>
          <w:szCs w:val="18"/>
          <w:lang w:val="en-AU"/>
        </w:rPr>
        <w:t xml:space="preserve"> </w:t>
      </w:r>
    </w:p>
    <w:p w:rsidR="0039015F" w:rsidRDefault="0039015F" w:rsidP="000A0489">
      <w:pPr>
        <w:rPr>
          <w:rFonts w:ascii="Helvetica" w:eastAsia="Times New Roman" w:hAnsi="Helvetica" w:cs="Times New Roman"/>
          <w:color w:val="000000" w:themeColor="text1"/>
          <w:sz w:val="18"/>
          <w:szCs w:val="18"/>
          <w:lang w:val="en-AU"/>
        </w:rPr>
      </w:pPr>
    </w:p>
    <w:p w:rsidR="00A47B47" w:rsidRDefault="00A47B47"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Specifically, as discussed in the Results, the right-hand column of Figure 3 was parameterised </w:t>
      </w:r>
      <w:r w:rsidR="00EC5595">
        <w:rPr>
          <w:rFonts w:ascii="Helvetica" w:eastAsia="Times New Roman" w:hAnsi="Helvetica" w:cs="Times New Roman"/>
          <w:color w:val="000000" w:themeColor="text1"/>
          <w:sz w:val="18"/>
          <w:szCs w:val="18"/>
          <w:lang w:val="en-AU"/>
        </w:rPr>
        <w:t>in a way that more or less matches our</w:t>
      </w:r>
      <w:r>
        <w:rPr>
          <w:rFonts w:ascii="Helvetica" w:eastAsia="Times New Roman" w:hAnsi="Helvetica" w:cs="Times New Roman"/>
          <w:color w:val="000000" w:themeColor="text1"/>
          <w:sz w:val="18"/>
          <w:szCs w:val="18"/>
          <w:lang w:val="en-AU"/>
        </w:rPr>
        <w:t xml:space="preserve"> empirical results. In this column, SD </w:t>
      </w:r>
      <w:r w:rsidR="00EC5595">
        <w:rPr>
          <w:rFonts w:ascii="Helvetica" w:eastAsia="Times New Roman" w:hAnsi="Helvetica" w:cs="Times New Roman"/>
          <w:color w:val="000000" w:themeColor="text1"/>
          <w:sz w:val="18"/>
          <w:szCs w:val="18"/>
          <w:lang w:val="en-AU"/>
        </w:rPr>
        <w:t>was assumed to be</w:t>
      </w:r>
      <w:r>
        <w:rPr>
          <w:rFonts w:ascii="Helvetica" w:eastAsia="Times New Roman" w:hAnsi="Helvetica" w:cs="Times New Roman"/>
          <w:color w:val="000000" w:themeColor="text1"/>
          <w:sz w:val="18"/>
          <w:szCs w:val="18"/>
          <w:lang w:val="en-AU"/>
        </w:rPr>
        <w:t xml:space="preserve"> homozygous</w:t>
      </w:r>
      <w:r w:rsidR="00EC5595">
        <w:rPr>
          <w:rFonts w:ascii="Helvetica" w:eastAsia="Times New Roman" w:hAnsi="Helvetica" w:cs="Times New Roman"/>
          <w:color w:val="000000" w:themeColor="text1"/>
          <w:sz w:val="18"/>
          <w:szCs w:val="18"/>
          <w:lang w:val="en-AU"/>
        </w:rPr>
        <w:t>-</w:t>
      </w:r>
      <w:r>
        <w:rPr>
          <w:rFonts w:ascii="Helvetica" w:eastAsia="Times New Roman" w:hAnsi="Helvetica" w:cs="Times New Roman"/>
          <w:color w:val="000000" w:themeColor="text1"/>
          <w:sz w:val="18"/>
          <w:szCs w:val="18"/>
          <w:lang w:val="en-AU"/>
        </w:rPr>
        <w:t>lethal and it also has a considerable (20%) fitness cost in heterozygotes</w:t>
      </w:r>
      <w:r w:rsidR="00EC5595">
        <w:rPr>
          <w:rFonts w:ascii="Helvetica" w:eastAsia="Times New Roman" w:hAnsi="Helvetica" w:cs="Times New Roman"/>
          <w:color w:val="000000" w:themeColor="text1"/>
          <w:sz w:val="18"/>
          <w:szCs w:val="18"/>
          <w:lang w:val="en-AU"/>
        </w:rPr>
        <w:t>, as observed in our data</w:t>
      </w:r>
      <w:r>
        <w:rPr>
          <w:rFonts w:ascii="Helvetica" w:eastAsia="Times New Roman" w:hAnsi="Helvetica" w:cs="Times New Roman"/>
          <w:color w:val="000000" w:themeColor="text1"/>
          <w:sz w:val="18"/>
          <w:szCs w:val="18"/>
          <w:lang w:val="en-AU"/>
        </w:rPr>
        <w:t>. Under these assumptions, SD reaches a low</w:t>
      </w:r>
      <w:r w:rsidR="00EC5595">
        <w:rPr>
          <w:rFonts w:ascii="Helvetica" w:eastAsia="Times New Roman" w:hAnsi="Helvetica" w:cs="Times New Roman"/>
          <w:color w:val="000000" w:themeColor="text1"/>
          <w:sz w:val="18"/>
          <w:szCs w:val="18"/>
          <w:lang w:val="en-AU"/>
        </w:rPr>
        <w:t>, stable</w:t>
      </w:r>
      <w:r>
        <w:rPr>
          <w:rFonts w:ascii="Helvetica" w:eastAsia="Times New Roman" w:hAnsi="Helvetica" w:cs="Times New Roman"/>
          <w:color w:val="000000" w:themeColor="text1"/>
          <w:sz w:val="18"/>
          <w:szCs w:val="18"/>
          <w:lang w:val="en-AU"/>
        </w:rPr>
        <w:t xml:space="preserve"> equilibrium </w:t>
      </w:r>
      <w:r w:rsidR="00EC5595">
        <w:rPr>
          <w:rFonts w:ascii="Helvetica" w:eastAsia="Times New Roman" w:hAnsi="Helvetica" w:cs="Times New Roman"/>
          <w:color w:val="000000" w:themeColor="text1"/>
          <w:sz w:val="18"/>
          <w:szCs w:val="18"/>
          <w:lang w:val="en-AU"/>
        </w:rPr>
        <w:t xml:space="preserve">of around </w:t>
      </w:r>
      <w:r>
        <w:rPr>
          <w:rFonts w:ascii="Helvetica" w:eastAsia="Times New Roman" w:hAnsi="Helvetica" w:cs="Times New Roman"/>
          <w:color w:val="000000" w:themeColor="text1"/>
          <w:sz w:val="18"/>
          <w:szCs w:val="18"/>
          <w:lang w:val="en-AU"/>
        </w:rPr>
        <w:t>0-10%</w:t>
      </w:r>
      <w:r w:rsidR="0039015F">
        <w:rPr>
          <w:rFonts w:ascii="Helvetica" w:eastAsia="Times New Roman" w:hAnsi="Helvetica" w:cs="Times New Roman"/>
          <w:color w:val="000000" w:themeColor="text1"/>
          <w:sz w:val="18"/>
          <w:szCs w:val="18"/>
          <w:lang w:val="en-AU"/>
        </w:rPr>
        <w:t xml:space="preserve"> (for high values of k, i.e. the realistic value)</w:t>
      </w:r>
      <w:r>
        <w:rPr>
          <w:rFonts w:ascii="Helvetica" w:eastAsia="Times New Roman" w:hAnsi="Helvetica" w:cs="Times New Roman"/>
          <w:color w:val="000000" w:themeColor="text1"/>
          <w:sz w:val="18"/>
          <w:szCs w:val="18"/>
          <w:lang w:val="en-AU"/>
        </w:rPr>
        <w:t>, especially when paired with transgenerational fitness costs like the ones we observed. This frequenc</w:t>
      </w:r>
      <w:r w:rsidR="0039015F">
        <w:rPr>
          <w:rFonts w:ascii="Helvetica" w:eastAsia="Times New Roman" w:hAnsi="Helvetica" w:cs="Times New Roman"/>
          <w:color w:val="000000" w:themeColor="text1"/>
          <w:sz w:val="18"/>
          <w:szCs w:val="18"/>
          <w:lang w:val="en-AU"/>
        </w:rPr>
        <w:t>y range (</w:t>
      </w:r>
      <w:r w:rsidR="0039015F">
        <w:rPr>
          <w:rFonts w:ascii="Helvetica" w:eastAsia="Times New Roman" w:hAnsi="Helvetica" w:cs="Times New Roman"/>
          <w:color w:val="000000" w:themeColor="text1"/>
          <w:sz w:val="18"/>
          <w:szCs w:val="18"/>
          <w:lang w:val="en-AU"/>
        </w:rPr>
        <w:t>0-10%</w:t>
      </w:r>
      <w:r w:rsidR="0039015F">
        <w:rPr>
          <w:rFonts w:ascii="Helvetica" w:eastAsia="Times New Roman" w:hAnsi="Helvetica" w:cs="Times New Roman"/>
          <w:color w:val="000000" w:themeColor="text1"/>
          <w:sz w:val="18"/>
          <w:szCs w:val="18"/>
          <w:lang w:val="en-AU"/>
        </w:rPr>
        <w:t>)</w:t>
      </w:r>
      <w:r>
        <w:rPr>
          <w:rFonts w:ascii="Helvetica" w:eastAsia="Times New Roman" w:hAnsi="Helvetica" w:cs="Times New Roman"/>
          <w:color w:val="000000" w:themeColor="text1"/>
          <w:sz w:val="18"/>
          <w:szCs w:val="18"/>
          <w:lang w:val="en-AU"/>
        </w:rPr>
        <w:t xml:space="preserve"> is indeed what is observed in nature</w:t>
      </w:r>
      <w:r w:rsidR="0039015F">
        <w:rPr>
          <w:rFonts w:ascii="Helvetica" w:eastAsia="Times New Roman" w:hAnsi="Helvetica" w:cs="Times New Roman"/>
          <w:color w:val="000000" w:themeColor="text1"/>
          <w:sz w:val="18"/>
          <w:szCs w:val="18"/>
          <w:lang w:val="en-AU"/>
        </w:rPr>
        <w:t xml:space="preserve"> (see Introduction/Discussion)</w:t>
      </w:r>
      <w:r>
        <w:rPr>
          <w:rFonts w:ascii="Helvetica" w:eastAsia="Times New Roman" w:hAnsi="Helvetica" w:cs="Times New Roman"/>
          <w:color w:val="000000" w:themeColor="text1"/>
          <w:sz w:val="18"/>
          <w:szCs w:val="18"/>
          <w:lang w:val="en-AU"/>
        </w:rPr>
        <w:t xml:space="preserve">, suggesting that the paradox disappears when </w:t>
      </w:r>
      <w:r w:rsidR="0039015F">
        <w:rPr>
          <w:rFonts w:ascii="Helvetica" w:eastAsia="Times New Roman" w:hAnsi="Helvetica" w:cs="Times New Roman"/>
          <w:color w:val="000000" w:themeColor="text1"/>
          <w:sz w:val="18"/>
          <w:szCs w:val="18"/>
          <w:lang w:val="en-AU"/>
        </w:rPr>
        <w:t>SD has</w:t>
      </w:r>
      <w:r w:rsidR="00EC5595">
        <w:rPr>
          <w:rFonts w:ascii="Helvetica" w:eastAsia="Times New Roman" w:hAnsi="Helvetica" w:cs="Times New Roman"/>
          <w:color w:val="000000" w:themeColor="text1"/>
          <w:sz w:val="18"/>
          <w:szCs w:val="18"/>
          <w:lang w:val="en-AU"/>
        </w:rPr>
        <w:t xml:space="preserve"> modest costs </w:t>
      </w:r>
      <w:r w:rsidR="0039015F">
        <w:rPr>
          <w:rFonts w:ascii="Helvetica" w:eastAsia="Times New Roman" w:hAnsi="Helvetica" w:cs="Times New Roman"/>
          <w:color w:val="000000" w:themeColor="text1"/>
          <w:sz w:val="18"/>
          <w:szCs w:val="18"/>
          <w:lang w:val="en-AU"/>
        </w:rPr>
        <w:t xml:space="preserve">in </w:t>
      </w:r>
      <w:r>
        <w:rPr>
          <w:rFonts w:ascii="Helvetica" w:eastAsia="Times New Roman" w:hAnsi="Helvetica" w:cs="Times New Roman"/>
          <w:color w:val="000000" w:themeColor="text1"/>
          <w:sz w:val="18"/>
          <w:szCs w:val="18"/>
          <w:lang w:val="en-AU"/>
        </w:rPr>
        <w:t xml:space="preserve">heterozygotes. </w:t>
      </w:r>
    </w:p>
    <w:p w:rsidR="0039015F" w:rsidRDefault="0039015F" w:rsidP="000A0489">
      <w:pPr>
        <w:rPr>
          <w:rFonts w:ascii="Helvetica" w:eastAsia="Times New Roman" w:hAnsi="Helvetica" w:cs="Times New Roman"/>
          <w:color w:val="000000" w:themeColor="text1"/>
          <w:sz w:val="18"/>
          <w:szCs w:val="18"/>
          <w:lang w:val="en-AU"/>
        </w:rPr>
      </w:pPr>
    </w:p>
    <w:p w:rsidR="00A47B47" w:rsidRDefault="00A47B47"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Because our fitness values are approximate only, and because we wanted to </w:t>
      </w:r>
      <w:r w:rsidR="00EC5595">
        <w:rPr>
          <w:rFonts w:ascii="Helvetica" w:eastAsia="Times New Roman" w:hAnsi="Helvetica" w:cs="Times New Roman"/>
          <w:color w:val="000000" w:themeColor="text1"/>
          <w:sz w:val="18"/>
          <w:szCs w:val="18"/>
          <w:lang w:val="en-AU"/>
        </w:rPr>
        <w:t>ensure our model was a meaningful advance over that of</w:t>
      </w:r>
      <w:r>
        <w:rPr>
          <w:rFonts w:ascii="Helvetica" w:eastAsia="Times New Roman" w:hAnsi="Helvetica" w:cs="Times New Roman"/>
          <w:color w:val="000000" w:themeColor="text1"/>
          <w:sz w:val="18"/>
          <w:szCs w:val="18"/>
          <w:lang w:val="en-AU"/>
        </w:rPr>
        <w:t xml:space="preserve"> </w:t>
      </w:r>
      <w:proofErr w:type="spellStart"/>
      <w:r>
        <w:rPr>
          <w:rFonts w:ascii="Helvetica" w:eastAsia="Times New Roman" w:hAnsi="Helvetica" w:cs="Times New Roman"/>
          <w:color w:val="000000" w:themeColor="text1"/>
          <w:sz w:val="18"/>
          <w:szCs w:val="18"/>
          <w:lang w:val="en-AU"/>
        </w:rPr>
        <w:t>Lewontin</w:t>
      </w:r>
      <w:proofErr w:type="spellEnd"/>
      <w:r>
        <w:rPr>
          <w:rFonts w:ascii="Helvetica" w:eastAsia="Times New Roman" w:hAnsi="Helvetica" w:cs="Times New Roman"/>
          <w:color w:val="000000" w:themeColor="text1"/>
          <w:sz w:val="18"/>
          <w:szCs w:val="18"/>
          <w:lang w:val="en-AU"/>
        </w:rPr>
        <w:t xml:space="preserve"> 1968</w:t>
      </w:r>
      <w:r w:rsidR="0039015F">
        <w:rPr>
          <w:rFonts w:ascii="Helvetica" w:eastAsia="Times New Roman" w:hAnsi="Helvetica" w:cs="Times New Roman"/>
          <w:color w:val="000000" w:themeColor="text1"/>
          <w:sz w:val="18"/>
          <w:szCs w:val="18"/>
          <w:lang w:val="en-AU"/>
        </w:rPr>
        <w:t xml:space="preserve"> (which also ‘solved the t-paradox’ by imposing costs on SD heterozygotes)</w:t>
      </w:r>
      <w:r>
        <w:rPr>
          <w:rFonts w:ascii="Helvetica" w:eastAsia="Times New Roman" w:hAnsi="Helvetica" w:cs="Times New Roman"/>
          <w:color w:val="000000" w:themeColor="text1"/>
          <w:sz w:val="18"/>
          <w:szCs w:val="18"/>
          <w:lang w:val="en-AU"/>
        </w:rPr>
        <w:t>, we decided to focus our modelling effort on determining what happens when SD has inter-generational fitness costs, or when it affects the sex ratio. Neither of these</w:t>
      </w:r>
      <w:r w:rsidR="00EC5595">
        <w:rPr>
          <w:rFonts w:ascii="Helvetica" w:eastAsia="Times New Roman" w:hAnsi="Helvetica" w:cs="Times New Roman"/>
          <w:color w:val="000000" w:themeColor="text1"/>
          <w:sz w:val="18"/>
          <w:szCs w:val="18"/>
          <w:lang w:val="en-AU"/>
        </w:rPr>
        <w:t xml:space="preserve"> possibilities</w:t>
      </w:r>
      <w:r>
        <w:rPr>
          <w:rFonts w:ascii="Helvetica" w:eastAsia="Times New Roman" w:hAnsi="Helvetica" w:cs="Times New Roman"/>
          <w:color w:val="000000" w:themeColor="text1"/>
          <w:sz w:val="18"/>
          <w:szCs w:val="18"/>
          <w:lang w:val="en-AU"/>
        </w:rPr>
        <w:t xml:space="preserve"> have been modelled before, presumably because our paper is (</w:t>
      </w:r>
      <w:r w:rsidR="00EC5595">
        <w:rPr>
          <w:rFonts w:ascii="Helvetica" w:eastAsia="Times New Roman" w:hAnsi="Helvetica" w:cs="Times New Roman"/>
          <w:color w:val="000000" w:themeColor="text1"/>
          <w:sz w:val="18"/>
          <w:szCs w:val="18"/>
          <w:lang w:val="en-AU"/>
        </w:rPr>
        <w:t>more or less</w:t>
      </w:r>
      <w:r>
        <w:rPr>
          <w:rFonts w:ascii="Helvetica" w:eastAsia="Times New Roman" w:hAnsi="Helvetica" w:cs="Times New Roman"/>
          <w:color w:val="000000" w:themeColor="text1"/>
          <w:sz w:val="18"/>
          <w:szCs w:val="18"/>
          <w:lang w:val="en-AU"/>
        </w:rPr>
        <w:t xml:space="preserve">) the first to </w:t>
      </w:r>
      <w:r w:rsidR="0039015F">
        <w:rPr>
          <w:rFonts w:ascii="Helvetica" w:eastAsia="Times New Roman" w:hAnsi="Helvetica" w:cs="Times New Roman"/>
          <w:color w:val="000000" w:themeColor="text1"/>
          <w:sz w:val="18"/>
          <w:szCs w:val="18"/>
          <w:lang w:val="en-AU"/>
        </w:rPr>
        <w:t>demonstrate that SD has</w:t>
      </w:r>
      <w:r>
        <w:rPr>
          <w:rFonts w:ascii="Helvetica" w:eastAsia="Times New Roman" w:hAnsi="Helvetica" w:cs="Times New Roman"/>
          <w:color w:val="000000" w:themeColor="text1"/>
          <w:sz w:val="18"/>
          <w:szCs w:val="18"/>
          <w:lang w:val="en-AU"/>
        </w:rPr>
        <w:t xml:space="preserve"> such effects. We show that both </w:t>
      </w:r>
      <w:r w:rsidR="00EC5595">
        <w:rPr>
          <w:rFonts w:ascii="Helvetica" w:eastAsia="Times New Roman" w:hAnsi="Helvetica" w:cs="Times New Roman"/>
          <w:color w:val="000000" w:themeColor="text1"/>
          <w:sz w:val="18"/>
          <w:szCs w:val="18"/>
          <w:lang w:val="en-AU"/>
        </w:rPr>
        <w:t>of these factors</w:t>
      </w:r>
      <w:r>
        <w:rPr>
          <w:rFonts w:ascii="Helvetica" w:eastAsia="Times New Roman" w:hAnsi="Helvetica" w:cs="Times New Roman"/>
          <w:color w:val="000000" w:themeColor="text1"/>
          <w:sz w:val="18"/>
          <w:szCs w:val="18"/>
          <w:lang w:val="en-AU"/>
        </w:rPr>
        <w:t xml:space="preserve"> affect the evolution of SD, and beg the question whether similar costs occur in other natural gene drives such as the t-haploty</w:t>
      </w:r>
      <w:r w:rsidR="00C476A4">
        <w:rPr>
          <w:rFonts w:ascii="Helvetica" w:eastAsia="Times New Roman" w:hAnsi="Helvetica" w:cs="Times New Roman"/>
          <w:color w:val="000000" w:themeColor="text1"/>
          <w:sz w:val="18"/>
          <w:szCs w:val="18"/>
          <w:lang w:val="en-AU"/>
        </w:rPr>
        <w:t>p</w:t>
      </w:r>
      <w:r>
        <w:rPr>
          <w:rFonts w:ascii="Helvetica" w:eastAsia="Times New Roman" w:hAnsi="Helvetica" w:cs="Times New Roman"/>
          <w:color w:val="000000" w:themeColor="text1"/>
          <w:sz w:val="18"/>
          <w:szCs w:val="18"/>
          <w:lang w:val="en-AU"/>
        </w:rPr>
        <w:t>e.</w:t>
      </w:r>
    </w:p>
    <w:p w:rsidR="00A47B47" w:rsidRDefault="00A47B47" w:rsidP="000A0489">
      <w:pPr>
        <w:rPr>
          <w:rFonts w:ascii="Helvetica" w:eastAsia="Times New Roman" w:hAnsi="Helvetica" w:cs="Times New Roman"/>
          <w:color w:val="000000" w:themeColor="text1"/>
          <w:sz w:val="18"/>
          <w:szCs w:val="18"/>
          <w:lang w:val="en-AU"/>
        </w:rPr>
      </w:pPr>
    </w:p>
    <w:p w:rsidR="000A0489" w:rsidRDefault="000A0489" w:rsidP="000A0489">
      <w:pPr>
        <w:rPr>
          <w:rFonts w:ascii="Helvetica" w:eastAsia="Times New Roman" w:hAnsi="Helvetica" w:cs="Times New Roman"/>
          <w:color w:val="00B0F0"/>
          <w:sz w:val="18"/>
          <w:szCs w:val="18"/>
          <w:lang w:val="en-AU"/>
        </w:rPr>
      </w:pPr>
      <w:r w:rsidRPr="000A0489">
        <w:rPr>
          <w:rFonts w:ascii="Helvetica" w:eastAsia="Times New Roman" w:hAnsi="Helvetica" w:cs="Times New Roman"/>
          <w:color w:val="00B0F0"/>
          <w:sz w:val="18"/>
          <w:szCs w:val="18"/>
          <w:lang w:val="en-AU"/>
        </w:rPr>
        <w:br/>
        <w:t xml:space="preserve">The authors say they have made the code available online, but removed the link since JEB has a double-blind </w:t>
      </w:r>
      <w:r w:rsidRPr="000A0489">
        <w:rPr>
          <w:rFonts w:ascii="Helvetica" w:eastAsia="Times New Roman" w:hAnsi="Helvetica" w:cs="Times New Roman"/>
          <w:color w:val="00B0F0"/>
          <w:sz w:val="18"/>
          <w:szCs w:val="18"/>
          <w:lang w:val="en-AU"/>
        </w:rPr>
        <w:lastRenderedPageBreak/>
        <w:t xml:space="preserve">review process. While this is true it would be more helpful to either provide the code as a supp (for reviewers to see) or use an anonymous </w:t>
      </w:r>
      <w:proofErr w:type="spellStart"/>
      <w:r w:rsidRPr="000A0489">
        <w:rPr>
          <w:rFonts w:ascii="Helvetica" w:eastAsia="Times New Roman" w:hAnsi="Helvetica" w:cs="Times New Roman"/>
          <w:color w:val="00B0F0"/>
          <w:sz w:val="18"/>
          <w:szCs w:val="18"/>
          <w:lang w:val="en-AU"/>
        </w:rPr>
        <w:t>github</w:t>
      </w:r>
      <w:proofErr w:type="spellEnd"/>
      <w:r w:rsidRPr="000A0489">
        <w:rPr>
          <w:rFonts w:ascii="Helvetica" w:eastAsia="Times New Roman" w:hAnsi="Helvetica" w:cs="Times New Roman"/>
          <w:color w:val="00B0F0"/>
          <w:sz w:val="18"/>
          <w:szCs w:val="18"/>
          <w:lang w:val="en-AU"/>
        </w:rPr>
        <w:t xml:space="preserve"> repository </w:t>
      </w:r>
      <w:hyperlink r:id="rId4" w:history="1">
        <w:r w:rsidRPr="000A0489">
          <w:rPr>
            <w:rFonts w:ascii="Helvetica" w:eastAsia="Times New Roman" w:hAnsi="Helvetica" w:cs="Times New Roman"/>
            <w:color w:val="00B0F0"/>
            <w:sz w:val="18"/>
            <w:szCs w:val="18"/>
            <w:u w:val="single"/>
            <w:lang w:val="en-AU"/>
          </w:rPr>
          <w:t>https://githu</w:t>
        </w:r>
        <w:r w:rsidRPr="000A0489">
          <w:rPr>
            <w:rFonts w:ascii="Helvetica" w:eastAsia="Times New Roman" w:hAnsi="Helvetica" w:cs="Times New Roman"/>
            <w:color w:val="00B0F0"/>
            <w:sz w:val="18"/>
            <w:szCs w:val="18"/>
            <w:u w:val="single"/>
            <w:lang w:val="en-AU"/>
          </w:rPr>
          <w:t>b</w:t>
        </w:r>
        <w:r w:rsidRPr="000A0489">
          <w:rPr>
            <w:rFonts w:ascii="Helvetica" w:eastAsia="Times New Roman" w:hAnsi="Helvetica" w:cs="Times New Roman"/>
            <w:color w:val="00B0F0"/>
            <w:sz w:val="18"/>
            <w:szCs w:val="18"/>
            <w:u w:val="single"/>
            <w:lang w:val="en-AU"/>
          </w:rPr>
          <w:t>.com/tdurieux/</w:t>
        </w:r>
        <w:r w:rsidRPr="000A0489">
          <w:rPr>
            <w:rFonts w:ascii="Helvetica" w:eastAsia="Times New Roman" w:hAnsi="Helvetica" w:cs="Times New Roman"/>
            <w:color w:val="00B0F0"/>
            <w:sz w:val="18"/>
            <w:szCs w:val="18"/>
            <w:u w:val="single"/>
            <w:lang w:val="en-AU"/>
          </w:rPr>
          <w:t>a</w:t>
        </w:r>
        <w:r w:rsidRPr="000A0489">
          <w:rPr>
            <w:rFonts w:ascii="Helvetica" w:eastAsia="Times New Roman" w:hAnsi="Helvetica" w:cs="Times New Roman"/>
            <w:color w:val="00B0F0"/>
            <w:sz w:val="18"/>
            <w:szCs w:val="18"/>
            <w:u w:val="single"/>
            <w:lang w:val="en-AU"/>
          </w:rPr>
          <w:t>nonymous_github</w:t>
        </w:r>
      </w:hyperlink>
      <w:r w:rsidRPr="000A0489">
        <w:rPr>
          <w:rFonts w:ascii="Helvetica" w:eastAsia="Times New Roman" w:hAnsi="Helvetica" w:cs="Times New Roman"/>
          <w:color w:val="00B0F0"/>
          <w:sz w:val="18"/>
          <w:szCs w:val="18"/>
          <w:lang w:val="en-AU"/>
        </w:rPr>
        <w:t> Please also deposit the raw experimental data in a repository such as dryad. </w:t>
      </w:r>
    </w:p>
    <w:p w:rsidR="000A0489" w:rsidRDefault="000A0489" w:rsidP="000A0489">
      <w:pPr>
        <w:rPr>
          <w:rFonts w:ascii="Helvetica" w:eastAsia="Times New Roman" w:hAnsi="Helvetica" w:cs="Times New Roman"/>
          <w:color w:val="00B0F0"/>
          <w:sz w:val="18"/>
          <w:szCs w:val="18"/>
          <w:lang w:val="en-AU"/>
        </w:rPr>
      </w:pPr>
    </w:p>
    <w:p w:rsidR="00A46E5E" w:rsidRDefault="000A0489"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Many thanks for the advice: that page for anonymously </w:t>
      </w:r>
      <w:r w:rsidR="00EC5595">
        <w:rPr>
          <w:rFonts w:ascii="Helvetica" w:eastAsia="Times New Roman" w:hAnsi="Helvetica" w:cs="Times New Roman"/>
          <w:color w:val="000000" w:themeColor="text1"/>
          <w:sz w:val="18"/>
          <w:szCs w:val="18"/>
          <w:lang w:val="en-AU"/>
        </w:rPr>
        <w:t xml:space="preserve">linking to </w:t>
      </w:r>
      <w:r>
        <w:rPr>
          <w:rFonts w:ascii="Helvetica" w:eastAsia="Times New Roman" w:hAnsi="Helvetica" w:cs="Times New Roman"/>
          <w:color w:val="000000" w:themeColor="text1"/>
          <w:sz w:val="18"/>
          <w:szCs w:val="18"/>
          <w:lang w:val="en-AU"/>
        </w:rPr>
        <w:t xml:space="preserve">code on </w:t>
      </w:r>
      <w:proofErr w:type="spellStart"/>
      <w:r>
        <w:rPr>
          <w:rFonts w:ascii="Helvetica" w:eastAsia="Times New Roman" w:hAnsi="Helvetica" w:cs="Times New Roman"/>
          <w:color w:val="000000" w:themeColor="text1"/>
          <w:sz w:val="18"/>
          <w:szCs w:val="18"/>
          <w:lang w:val="en-AU"/>
        </w:rPr>
        <w:t>Github</w:t>
      </w:r>
      <w:proofErr w:type="spellEnd"/>
      <w:r>
        <w:rPr>
          <w:rFonts w:ascii="Helvetica" w:eastAsia="Times New Roman" w:hAnsi="Helvetica" w:cs="Times New Roman"/>
          <w:color w:val="000000" w:themeColor="text1"/>
          <w:sz w:val="18"/>
          <w:szCs w:val="18"/>
          <w:lang w:val="en-AU"/>
        </w:rPr>
        <w:t xml:space="preserve"> page looks extremely handy. But </w:t>
      </w:r>
      <w:r w:rsidR="00A46E5E">
        <w:rPr>
          <w:rFonts w:ascii="Helvetica" w:eastAsia="Times New Roman" w:hAnsi="Helvetica" w:cs="Times New Roman"/>
          <w:color w:val="000000" w:themeColor="text1"/>
          <w:sz w:val="18"/>
          <w:szCs w:val="18"/>
          <w:lang w:val="en-AU"/>
        </w:rPr>
        <w:t>we</w:t>
      </w:r>
      <w:r>
        <w:rPr>
          <w:rFonts w:ascii="Helvetica" w:eastAsia="Times New Roman" w:hAnsi="Helvetica" w:cs="Times New Roman"/>
          <w:color w:val="000000" w:themeColor="text1"/>
          <w:sz w:val="18"/>
          <w:szCs w:val="18"/>
          <w:lang w:val="en-AU"/>
        </w:rPr>
        <w:t xml:space="preserve"> don’t mind waiving anonymity</w:t>
      </w:r>
      <w:r w:rsidR="00EC5595">
        <w:rPr>
          <w:rFonts w:ascii="Helvetica" w:eastAsia="Times New Roman" w:hAnsi="Helvetica" w:cs="Times New Roman"/>
          <w:color w:val="000000" w:themeColor="text1"/>
          <w:sz w:val="18"/>
          <w:szCs w:val="18"/>
          <w:lang w:val="en-AU"/>
        </w:rPr>
        <w:t xml:space="preserve"> in this case</w:t>
      </w:r>
      <w:r w:rsidR="00A46E5E">
        <w:rPr>
          <w:rFonts w:ascii="Helvetica" w:eastAsia="Times New Roman" w:hAnsi="Helvetica" w:cs="Times New Roman"/>
          <w:color w:val="000000" w:themeColor="text1"/>
          <w:sz w:val="18"/>
          <w:szCs w:val="18"/>
          <w:lang w:val="en-AU"/>
        </w:rPr>
        <w:t xml:space="preserve"> as we’ve already put in the work to make a </w:t>
      </w:r>
      <w:proofErr w:type="spellStart"/>
      <w:r w:rsidR="00A46E5E">
        <w:rPr>
          <w:rFonts w:ascii="Helvetica" w:eastAsia="Times New Roman" w:hAnsi="Helvetica" w:cs="Times New Roman"/>
          <w:color w:val="000000" w:themeColor="text1"/>
          <w:sz w:val="18"/>
          <w:szCs w:val="18"/>
          <w:lang w:val="en-AU"/>
        </w:rPr>
        <w:t>Github</w:t>
      </w:r>
      <w:proofErr w:type="spellEnd"/>
      <w:r w:rsidR="00A46E5E">
        <w:rPr>
          <w:rFonts w:ascii="Helvetica" w:eastAsia="Times New Roman" w:hAnsi="Helvetica" w:cs="Times New Roman"/>
          <w:color w:val="000000" w:themeColor="text1"/>
          <w:sz w:val="18"/>
          <w:szCs w:val="18"/>
          <w:lang w:val="en-AU"/>
        </w:rPr>
        <w:t xml:space="preserve"> Pages site documenting our analysis, which wouldn’t be so easy to host on that anonymous service since it is a multi-page website.</w:t>
      </w:r>
      <w:r w:rsidR="00EC5595">
        <w:rPr>
          <w:rFonts w:ascii="Helvetica" w:eastAsia="Times New Roman" w:hAnsi="Helvetica" w:cs="Times New Roman"/>
          <w:color w:val="000000" w:themeColor="text1"/>
          <w:sz w:val="18"/>
          <w:szCs w:val="18"/>
          <w:lang w:val="en-AU"/>
        </w:rPr>
        <w:t xml:space="preserve"> </w:t>
      </w:r>
    </w:p>
    <w:p w:rsidR="00A46E5E" w:rsidRDefault="00A46E5E" w:rsidP="000A0489">
      <w:pPr>
        <w:rPr>
          <w:rFonts w:ascii="Helvetica" w:eastAsia="Times New Roman" w:hAnsi="Helvetica" w:cs="Times New Roman"/>
          <w:color w:val="000000" w:themeColor="text1"/>
          <w:sz w:val="18"/>
          <w:szCs w:val="18"/>
          <w:lang w:val="en-AU"/>
        </w:rPr>
      </w:pPr>
    </w:p>
    <w:p w:rsidR="000A0489" w:rsidRDefault="00EC5595"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As you will see it’s presented very clearly, and all the </w:t>
      </w:r>
      <w:r w:rsidR="00A46E5E">
        <w:rPr>
          <w:rFonts w:ascii="Helvetica" w:eastAsia="Times New Roman" w:hAnsi="Helvetica" w:cs="Times New Roman"/>
          <w:color w:val="000000" w:themeColor="text1"/>
          <w:sz w:val="18"/>
          <w:szCs w:val="18"/>
          <w:lang w:val="en-AU"/>
        </w:rPr>
        <w:t>st</w:t>
      </w:r>
      <w:r>
        <w:rPr>
          <w:rFonts w:ascii="Helvetica" w:eastAsia="Times New Roman" w:hAnsi="Helvetica" w:cs="Times New Roman"/>
          <w:color w:val="000000" w:themeColor="text1"/>
          <w:sz w:val="18"/>
          <w:szCs w:val="18"/>
          <w:lang w:val="en-AU"/>
        </w:rPr>
        <w:t>atistical and modelling results can be viewed with the code that created them</w:t>
      </w:r>
      <w:r w:rsidR="0039015F">
        <w:rPr>
          <w:rFonts w:ascii="Helvetica" w:eastAsia="Times New Roman" w:hAnsi="Helvetica" w:cs="Times New Roman"/>
          <w:color w:val="000000" w:themeColor="text1"/>
          <w:sz w:val="18"/>
          <w:szCs w:val="18"/>
          <w:lang w:val="en-AU"/>
        </w:rPr>
        <w:t xml:space="preserve">. If the paper is accepted, </w:t>
      </w:r>
      <w:r w:rsidR="00A46E5E">
        <w:rPr>
          <w:rFonts w:ascii="Helvetica" w:eastAsia="Times New Roman" w:hAnsi="Helvetica" w:cs="Times New Roman"/>
          <w:color w:val="000000" w:themeColor="text1"/>
          <w:sz w:val="18"/>
          <w:szCs w:val="18"/>
          <w:lang w:val="en-AU"/>
        </w:rPr>
        <w:t>we</w:t>
      </w:r>
      <w:r w:rsidR="0039015F">
        <w:rPr>
          <w:rFonts w:ascii="Helvetica" w:eastAsia="Times New Roman" w:hAnsi="Helvetica" w:cs="Times New Roman"/>
          <w:color w:val="000000" w:themeColor="text1"/>
          <w:sz w:val="18"/>
          <w:szCs w:val="18"/>
          <w:lang w:val="en-AU"/>
        </w:rPr>
        <w:t xml:space="preserve"> can save a ‘snapshot’ of this analysis at the time of publication, and archive the data and the code on the OSF (Open Science Framework – like Dryad, but free).</w:t>
      </w:r>
    </w:p>
    <w:p w:rsidR="000A0489" w:rsidRDefault="000A0489" w:rsidP="000A0489">
      <w:pPr>
        <w:rPr>
          <w:rFonts w:ascii="Helvetica" w:eastAsia="Times New Roman" w:hAnsi="Helvetica" w:cs="Times New Roman"/>
          <w:color w:val="000000" w:themeColor="text1"/>
          <w:sz w:val="18"/>
          <w:szCs w:val="18"/>
          <w:lang w:val="en-AU"/>
        </w:rPr>
      </w:pPr>
    </w:p>
    <w:p w:rsidR="000A0489" w:rsidRPr="000A0489" w:rsidRDefault="000A0489" w:rsidP="000A0489">
      <w:pPr>
        <w:rPr>
          <w:rFonts w:ascii="Times New Roman" w:eastAsia="Times New Roman" w:hAnsi="Times New Roman" w:cs="Times New Roman"/>
          <w:lang w:val="en-AU"/>
        </w:rPr>
      </w:pPr>
      <w:hyperlink r:id="rId5" w:history="1">
        <w:r w:rsidRPr="00921635">
          <w:rPr>
            <w:rStyle w:val="Hyperlink"/>
            <w:rFonts w:ascii="Times New Roman" w:eastAsia="Times New Roman" w:hAnsi="Times New Roman" w:cs="Times New Roman"/>
            <w:lang w:val="en-AU"/>
          </w:rPr>
          <w:t>https://lukeholman.github.io/fitnessCostSD/</w:t>
        </w:r>
      </w:hyperlink>
    </w:p>
    <w:p w:rsidR="000A0489" w:rsidRDefault="000A0489" w:rsidP="000A0489">
      <w:pPr>
        <w:rPr>
          <w:rFonts w:ascii="Helvetica" w:eastAsia="Times New Roman" w:hAnsi="Helvetica" w:cs="Times New Roman"/>
          <w:color w:val="00B0F0"/>
          <w:sz w:val="18"/>
          <w:szCs w:val="18"/>
          <w:lang w:val="en-AU"/>
        </w:rPr>
      </w:pPr>
      <w:r w:rsidRPr="000A0489">
        <w:rPr>
          <w:rFonts w:ascii="Helvetica" w:eastAsia="Times New Roman" w:hAnsi="Helvetica" w:cs="Times New Roman"/>
          <w:color w:val="00B0F0"/>
          <w:sz w:val="18"/>
          <w:szCs w:val="18"/>
          <w:lang w:val="en-AU"/>
        </w:rPr>
        <w:br/>
      </w:r>
      <w:r w:rsidRPr="000A0489">
        <w:rPr>
          <w:rFonts w:ascii="Helvetica" w:eastAsia="Times New Roman" w:hAnsi="Helvetica" w:cs="Times New Roman"/>
          <w:color w:val="00B0F0"/>
          <w:sz w:val="18"/>
          <w:szCs w:val="18"/>
          <w:lang w:val="en-AU"/>
        </w:rPr>
        <w:br/>
        <w:t xml:space="preserve">Line 196 – typo chromosomes not </w:t>
      </w:r>
      <w:proofErr w:type="spellStart"/>
      <w:r w:rsidRPr="000A0489">
        <w:rPr>
          <w:rFonts w:ascii="Helvetica" w:eastAsia="Times New Roman" w:hAnsi="Helvetica" w:cs="Times New Roman"/>
          <w:color w:val="00B0F0"/>
          <w:sz w:val="18"/>
          <w:szCs w:val="18"/>
          <w:lang w:val="en-AU"/>
        </w:rPr>
        <w:t>chromomes</w:t>
      </w:r>
      <w:proofErr w:type="spellEnd"/>
      <w:r w:rsidRPr="000A0489">
        <w:rPr>
          <w:rFonts w:ascii="Helvetica" w:eastAsia="Times New Roman" w:hAnsi="Helvetica" w:cs="Times New Roman"/>
          <w:color w:val="00B0F0"/>
          <w:sz w:val="18"/>
          <w:szCs w:val="18"/>
          <w:lang w:val="en-AU"/>
        </w:rPr>
        <w:br/>
      </w:r>
    </w:p>
    <w:p w:rsidR="000A0489" w:rsidRDefault="000A0489" w:rsidP="000A0489">
      <w:pPr>
        <w:rPr>
          <w:rFonts w:ascii="Helvetica" w:eastAsia="Times New Roman" w:hAnsi="Helvetica" w:cs="Times New Roman"/>
          <w:color w:val="00B0F0"/>
          <w:sz w:val="18"/>
          <w:szCs w:val="18"/>
          <w:lang w:val="en-AU"/>
        </w:rPr>
      </w:pPr>
      <w:r w:rsidRPr="000A0489">
        <w:rPr>
          <w:rFonts w:ascii="Helvetica" w:eastAsia="Times New Roman" w:hAnsi="Helvetica" w:cs="Times New Roman"/>
          <w:color w:val="000000" w:themeColor="text1"/>
          <w:sz w:val="18"/>
          <w:szCs w:val="18"/>
          <w:lang w:val="en-AU"/>
        </w:rPr>
        <w:t>Fixed, thank you!</w:t>
      </w:r>
      <w:r w:rsidRPr="000A0489">
        <w:rPr>
          <w:rFonts w:ascii="Helvetica" w:eastAsia="Times New Roman" w:hAnsi="Helvetica" w:cs="Times New Roman"/>
          <w:color w:val="00B0F0"/>
          <w:sz w:val="18"/>
          <w:szCs w:val="18"/>
          <w:lang w:val="en-AU"/>
        </w:rPr>
        <w:br/>
      </w:r>
      <w:r w:rsidRPr="000A0489">
        <w:rPr>
          <w:rFonts w:ascii="Helvetica" w:eastAsia="Times New Roman" w:hAnsi="Helvetica" w:cs="Times New Roman"/>
          <w:color w:val="00B0F0"/>
          <w:sz w:val="18"/>
          <w:szCs w:val="18"/>
          <w:lang w:val="en-AU"/>
        </w:rPr>
        <w:br/>
        <w:t>Reviewer: 2</w:t>
      </w:r>
      <w:r w:rsidRPr="000A0489">
        <w:rPr>
          <w:rFonts w:ascii="Helvetica" w:eastAsia="Times New Roman" w:hAnsi="Helvetica" w:cs="Times New Roman"/>
          <w:color w:val="00B0F0"/>
          <w:sz w:val="18"/>
          <w:szCs w:val="18"/>
          <w:lang w:val="en-AU"/>
        </w:rPr>
        <w:br/>
      </w:r>
      <w:r w:rsidRPr="000A0489">
        <w:rPr>
          <w:rFonts w:ascii="Helvetica" w:eastAsia="Times New Roman" w:hAnsi="Helvetica" w:cs="Times New Roman"/>
          <w:color w:val="00B0F0"/>
          <w:sz w:val="18"/>
          <w:szCs w:val="18"/>
          <w:lang w:val="en-AU"/>
        </w:rPr>
        <w:br/>
        <w:t>Comments to the Author</w:t>
      </w:r>
      <w:r w:rsidRPr="000A0489">
        <w:rPr>
          <w:rFonts w:ascii="Helvetica" w:eastAsia="Times New Roman" w:hAnsi="Helvetica" w:cs="Times New Roman"/>
          <w:color w:val="00B0F0"/>
          <w:sz w:val="18"/>
          <w:szCs w:val="18"/>
          <w:lang w:val="en-AU"/>
        </w:rPr>
        <w:br/>
        <w:t>Studying fitness effects of driving chromosomes is important for understanding population dynamics of drivers. This is a topic that should be of broad interest. The experimental details in this paper and their presentation are complicated and somewhat difficult to digest. That said, the results are interesting. The authors were upfront about where some of the biggest caveats are.</w:t>
      </w:r>
      <w:r w:rsidRPr="000A0489">
        <w:rPr>
          <w:rFonts w:ascii="Helvetica" w:eastAsia="Times New Roman" w:hAnsi="Helvetica" w:cs="Times New Roman"/>
          <w:color w:val="00B0F0"/>
          <w:sz w:val="18"/>
          <w:szCs w:val="18"/>
          <w:lang w:val="en-AU"/>
        </w:rPr>
        <w:br/>
      </w:r>
      <w:r w:rsidRPr="000A0489">
        <w:rPr>
          <w:rFonts w:ascii="Helvetica" w:eastAsia="Times New Roman" w:hAnsi="Helvetica" w:cs="Times New Roman"/>
          <w:color w:val="00B0F0"/>
          <w:sz w:val="18"/>
          <w:szCs w:val="18"/>
          <w:lang w:val="en-AU"/>
        </w:rPr>
        <w:br/>
        <w:t>The authors pose an interesting and thoughtful model that includes parental effects, which had not been considered formally before. This aspect of the paper in particular could make a valuable contribution to our understanding of segregation distorter population dynamics. </w:t>
      </w:r>
      <w:r w:rsidRPr="000A0489">
        <w:rPr>
          <w:rFonts w:ascii="Helvetica" w:eastAsia="Times New Roman" w:hAnsi="Helvetica" w:cs="Times New Roman"/>
          <w:color w:val="00B0F0"/>
          <w:sz w:val="18"/>
          <w:szCs w:val="18"/>
          <w:lang w:val="en-AU"/>
        </w:rPr>
        <w:br/>
      </w:r>
      <w:r w:rsidRPr="000A0489">
        <w:rPr>
          <w:rFonts w:ascii="Helvetica" w:eastAsia="Times New Roman" w:hAnsi="Helvetica" w:cs="Times New Roman"/>
          <w:color w:val="00B0F0"/>
          <w:sz w:val="18"/>
          <w:szCs w:val="18"/>
          <w:lang w:val="en-AU"/>
        </w:rPr>
        <w:br/>
        <w:t>I have suggestions that I hope will be helpful in improving the manuscript:</w:t>
      </w:r>
      <w:r w:rsidRPr="000A0489">
        <w:rPr>
          <w:rFonts w:ascii="Helvetica" w:eastAsia="Times New Roman" w:hAnsi="Helvetica" w:cs="Times New Roman"/>
          <w:color w:val="00B0F0"/>
          <w:sz w:val="18"/>
          <w:szCs w:val="18"/>
          <w:lang w:val="en-AU"/>
        </w:rPr>
        <w:br/>
      </w:r>
      <w:r w:rsidRPr="000A0489">
        <w:rPr>
          <w:rFonts w:ascii="Helvetica" w:eastAsia="Times New Roman" w:hAnsi="Helvetica" w:cs="Times New Roman"/>
          <w:color w:val="00B0F0"/>
          <w:sz w:val="18"/>
          <w:szCs w:val="18"/>
          <w:lang w:val="en-AU"/>
        </w:rPr>
        <w:br/>
        <w:t>-Please provide a figure that has the crossing scheme for the 4 experiments</w:t>
      </w:r>
    </w:p>
    <w:p w:rsidR="000A0489" w:rsidRDefault="000A0489" w:rsidP="000A0489">
      <w:pPr>
        <w:rPr>
          <w:rFonts w:ascii="Helvetica" w:eastAsia="Times New Roman" w:hAnsi="Helvetica" w:cs="Times New Roman"/>
          <w:color w:val="00B0F0"/>
          <w:sz w:val="18"/>
          <w:szCs w:val="18"/>
          <w:lang w:val="en-AU"/>
        </w:rPr>
      </w:pPr>
    </w:p>
    <w:p w:rsidR="000A0489" w:rsidRDefault="000A0489"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Thank you, we now include the following figure showing our crossing scheme as supplementary information:</w:t>
      </w:r>
    </w:p>
    <w:p w:rsidR="000A0489" w:rsidRDefault="000A0489" w:rsidP="000A0489">
      <w:pPr>
        <w:rPr>
          <w:rFonts w:ascii="Helvetica" w:eastAsia="Times New Roman" w:hAnsi="Helvetica" w:cs="Times New Roman"/>
          <w:color w:val="00B0F0"/>
          <w:sz w:val="18"/>
          <w:szCs w:val="18"/>
          <w:lang w:val="en-AU"/>
        </w:rPr>
      </w:pPr>
      <w:ins w:id="0" w:author="Heidi Wong" w:date="2019-08-09T14:00:00Z">
        <w:r>
          <w:rPr>
            <w:noProof/>
          </w:rPr>
          <w:drawing>
            <wp:inline distT="0" distB="0" distL="0" distR="0" wp14:anchorId="072FAE88" wp14:editId="4B4755D2">
              <wp:extent cx="5727700" cy="1841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1841853"/>
                      </a:xfrm>
                      <a:prstGeom prst="rect">
                        <a:avLst/>
                      </a:prstGeom>
                      <a:noFill/>
                    </pic:spPr>
                  </pic:pic>
                </a:graphicData>
              </a:graphic>
            </wp:inline>
          </w:drawing>
        </w:r>
      </w:ins>
      <w:r w:rsidRPr="000A0489">
        <w:rPr>
          <w:rFonts w:ascii="Helvetica" w:eastAsia="Times New Roman" w:hAnsi="Helvetica" w:cs="Times New Roman"/>
          <w:color w:val="00B0F0"/>
          <w:sz w:val="18"/>
          <w:szCs w:val="18"/>
          <w:lang w:val="en-AU"/>
        </w:rPr>
        <w:br/>
      </w:r>
      <w:r w:rsidRPr="000A0489">
        <w:rPr>
          <w:rFonts w:ascii="Helvetica" w:eastAsia="Times New Roman" w:hAnsi="Helvetica" w:cs="Times New Roman"/>
          <w:color w:val="00B0F0"/>
          <w:sz w:val="18"/>
          <w:szCs w:val="18"/>
          <w:lang w:val="en-AU"/>
        </w:rPr>
        <w:br/>
        <w:t>-In the model, the difference between big K (0=no distortion, 1=complete distortion) and little k (0= negative distortion, 0.5=no distortion, 1=complete distortion) is confusing. </w:t>
      </w:r>
    </w:p>
    <w:p w:rsidR="00A46E5E" w:rsidRDefault="00A46E5E" w:rsidP="000A0489">
      <w:pPr>
        <w:rPr>
          <w:rFonts w:ascii="Helvetica" w:eastAsia="Times New Roman" w:hAnsi="Helvetica" w:cs="Times New Roman"/>
          <w:color w:val="00B0F0"/>
          <w:sz w:val="18"/>
          <w:szCs w:val="18"/>
          <w:lang w:val="en-AU"/>
        </w:rPr>
      </w:pPr>
    </w:p>
    <w:p w:rsidR="00A46E5E" w:rsidRDefault="00A46E5E" w:rsidP="000A0489">
      <w:pPr>
        <w:rPr>
          <w:rFonts w:ascii="Helvetica" w:eastAsia="Times New Roman" w:hAnsi="Helvetica" w:cs="Times New Roman"/>
          <w:color w:val="00B0F0"/>
          <w:sz w:val="18"/>
          <w:szCs w:val="18"/>
          <w:lang w:val="en-AU"/>
        </w:rPr>
      </w:pPr>
      <w:r w:rsidRPr="00A46E5E">
        <w:rPr>
          <w:rFonts w:ascii="Helvetica" w:eastAsia="Times New Roman" w:hAnsi="Helvetica" w:cs="Times New Roman"/>
          <w:color w:val="000000" w:themeColor="text1"/>
          <w:sz w:val="18"/>
          <w:szCs w:val="18"/>
          <w:lang w:val="en-AU"/>
        </w:rPr>
        <w:t>We have re-written the model</w:t>
      </w:r>
      <w:r>
        <w:rPr>
          <w:rFonts w:ascii="Helvetica" w:eastAsia="Times New Roman" w:hAnsi="Helvetica" w:cs="Times New Roman"/>
          <w:color w:val="000000" w:themeColor="text1"/>
          <w:sz w:val="18"/>
          <w:szCs w:val="18"/>
          <w:lang w:val="en-AU"/>
        </w:rPr>
        <w:t xml:space="preserve"> in terms of small k, for consistency with the empirical work, to make things easier on the reader.</w:t>
      </w:r>
    </w:p>
    <w:p w:rsidR="000A0489" w:rsidRDefault="00A46E5E" w:rsidP="000A0489">
      <w:pPr>
        <w:rPr>
          <w:rFonts w:ascii="Helvetica" w:eastAsia="Times New Roman" w:hAnsi="Helvetica" w:cs="Times New Roman"/>
          <w:color w:val="00B0F0"/>
          <w:sz w:val="18"/>
          <w:szCs w:val="18"/>
          <w:lang w:val="en-AU"/>
        </w:rPr>
      </w:pPr>
      <w:r w:rsidRPr="000A0489">
        <w:rPr>
          <w:rFonts w:ascii="Helvetica" w:eastAsia="Times New Roman" w:hAnsi="Helvetica" w:cs="Times New Roman"/>
          <w:color w:val="00B0F0"/>
          <w:sz w:val="18"/>
          <w:szCs w:val="18"/>
          <w:lang w:val="en-AU"/>
        </w:rPr>
        <w:t xml:space="preserve"> </w:t>
      </w:r>
      <w:r w:rsidR="000A0489" w:rsidRPr="000A0489">
        <w:rPr>
          <w:rFonts w:ascii="Helvetica" w:eastAsia="Times New Roman" w:hAnsi="Helvetica" w:cs="Times New Roman"/>
          <w:color w:val="00B0F0"/>
          <w:sz w:val="18"/>
          <w:szCs w:val="18"/>
          <w:lang w:val="en-AU"/>
        </w:rPr>
        <w:br/>
        <w:t xml:space="preserve">-The “wild type” comparison allele in these crosses is </w:t>
      </w:r>
      <w:proofErr w:type="spellStart"/>
      <w:r w:rsidR="000A0489" w:rsidRPr="000A0489">
        <w:rPr>
          <w:rFonts w:ascii="Helvetica" w:eastAsia="Times New Roman" w:hAnsi="Helvetica" w:cs="Times New Roman"/>
          <w:color w:val="00B0F0"/>
          <w:sz w:val="18"/>
          <w:szCs w:val="18"/>
          <w:lang w:val="en-AU"/>
        </w:rPr>
        <w:t>CyO</w:t>
      </w:r>
      <w:proofErr w:type="spellEnd"/>
      <w:r w:rsidR="000A0489" w:rsidRPr="000A0489">
        <w:rPr>
          <w:rFonts w:ascii="Helvetica" w:eastAsia="Times New Roman" w:hAnsi="Helvetica" w:cs="Times New Roman"/>
          <w:color w:val="00B0F0"/>
          <w:sz w:val="18"/>
          <w:szCs w:val="18"/>
          <w:lang w:val="en-AU"/>
        </w:rPr>
        <w:t xml:space="preserve">, which is multiply inverted and has recessive </w:t>
      </w:r>
      <w:proofErr w:type="spellStart"/>
      <w:r w:rsidR="000A0489" w:rsidRPr="000A0489">
        <w:rPr>
          <w:rFonts w:ascii="Helvetica" w:eastAsia="Times New Roman" w:hAnsi="Helvetica" w:cs="Times New Roman"/>
          <w:color w:val="00B0F0"/>
          <w:sz w:val="18"/>
          <w:szCs w:val="18"/>
          <w:lang w:val="en-AU"/>
        </w:rPr>
        <w:t>lethals</w:t>
      </w:r>
      <w:proofErr w:type="spellEnd"/>
      <w:r w:rsidR="000A0489" w:rsidRPr="000A0489">
        <w:rPr>
          <w:rFonts w:ascii="Helvetica" w:eastAsia="Times New Roman" w:hAnsi="Helvetica" w:cs="Times New Roman"/>
          <w:color w:val="00B0F0"/>
          <w:sz w:val="18"/>
          <w:szCs w:val="18"/>
          <w:lang w:val="en-AU"/>
        </w:rPr>
        <w:t xml:space="preserve"> along with the dominant visible. I do not think this in an ideal comparison for fitness assays. It seems like there would be fitness costs of </w:t>
      </w:r>
      <w:proofErr w:type="spellStart"/>
      <w:r w:rsidR="000A0489" w:rsidRPr="000A0489">
        <w:rPr>
          <w:rFonts w:ascii="Helvetica" w:eastAsia="Times New Roman" w:hAnsi="Helvetica" w:cs="Times New Roman"/>
          <w:color w:val="00B0F0"/>
          <w:sz w:val="18"/>
          <w:szCs w:val="18"/>
          <w:lang w:val="en-AU"/>
        </w:rPr>
        <w:t>CyO</w:t>
      </w:r>
      <w:proofErr w:type="spellEnd"/>
      <w:r w:rsidR="000A0489" w:rsidRPr="000A0489">
        <w:rPr>
          <w:rFonts w:ascii="Helvetica" w:eastAsia="Times New Roman" w:hAnsi="Helvetica" w:cs="Times New Roman"/>
          <w:color w:val="00B0F0"/>
          <w:sz w:val="18"/>
          <w:szCs w:val="18"/>
          <w:lang w:val="en-AU"/>
        </w:rPr>
        <w:t>. Did the authors account for this?</w:t>
      </w:r>
    </w:p>
    <w:p w:rsidR="000A0489" w:rsidRDefault="000A0489" w:rsidP="000A0489">
      <w:pPr>
        <w:rPr>
          <w:rFonts w:ascii="Helvetica" w:eastAsia="Times New Roman" w:hAnsi="Helvetica" w:cs="Times New Roman"/>
          <w:color w:val="00B0F0"/>
          <w:sz w:val="18"/>
          <w:szCs w:val="18"/>
          <w:lang w:val="en-AU"/>
        </w:rPr>
      </w:pPr>
    </w:p>
    <w:p w:rsidR="000A0489" w:rsidRDefault="000A0489"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lastRenderedPageBreak/>
        <w:t xml:space="preserve">Actually, </w:t>
      </w:r>
      <w:proofErr w:type="spellStart"/>
      <w:r>
        <w:rPr>
          <w:rFonts w:ascii="Helvetica" w:eastAsia="Times New Roman" w:hAnsi="Helvetica" w:cs="Times New Roman"/>
          <w:color w:val="000000" w:themeColor="text1"/>
          <w:sz w:val="18"/>
          <w:szCs w:val="18"/>
          <w:lang w:val="en-AU"/>
        </w:rPr>
        <w:t>CyO</w:t>
      </w:r>
      <w:proofErr w:type="spellEnd"/>
      <w:r>
        <w:rPr>
          <w:rFonts w:ascii="Helvetica" w:eastAsia="Times New Roman" w:hAnsi="Helvetica" w:cs="Times New Roman"/>
          <w:color w:val="000000" w:themeColor="text1"/>
          <w:sz w:val="18"/>
          <w:szCs w:val="18"/>
          <w:lang w:val="en-AU"/>
        </w:rPr>
        <w:t xml:space="preserve"> was</w:t>
      </w:r>
      <w:r w:rsidR="0039015F">
        <w:rPr>
          <w:rFonts w:ascii="Helvetica" w:eastAsia="Times New Roman" w:hAnsi="Helvetica" w:cs="Times New Roman"/>
          <w:color w:val="000000" w:themeColor="text1"/>
          <w:sz w:val="18"/>
          <w:szCs w:val="18"/>
          <w:lang w:val="en-AU"/>
        </w:rPr>
        <w:t xml:space="preserve"> only used in Experiment 2, and not in</w:t>
      </w:r>
      <w:r>
        <w:rPr>
          <w:rFonts w:ascii="Helvetica" w:eastAsia="Times New Roman" w:hAnsi="Helvetica" w:cs="Times New Roman"/>
          <w:color w:val="000000" w:themeColor="text1"/>
          <w:sz w:val="18"/>
          <w:szCs w:val="18"/>
          <w:lang w:val="en-AU"/>
        </w:rPr>
        <w:t xml:space="preserve"> our main </w:t>
      </w:r>
      <w:r w:rsidR="0039015F">
        <w:rPr>
          <w:rFonts w:ascii="Helvetica" w:eastAsia="Times New Roman" w:hAnsi="Helvetica" w:cs="Times New Roman"/>
          <w:color w:val="000000" w:themeColor="text1"/>
          <w:sz w:val="18"/>
          <w:szCs w:val="18"/>
          <w:lang w:val="en-AU"/>
        </w:rPr>
        <w:t>results</w:t>
      </w:r>
      <w:r>
        <w:rPr>
          <w:rFonts w:ascii="Helvetica" w:eastAsia="Times New Roman" w:hAnsi="Helvetica" w:cs="Times New Roman"/>
          <w:color w:val="000000" w:themeColor="text1"/>
          <w:sz w:val="18"/>
          <w:szCs w:val="18"/>
          <w:lang w:val="en-AU"/>
        </w:rPr>
        <w:t xml:space="preserve"> (i.e. the </w:t>
      </w:r>
      <w:r w:rsidR="0039015F">
        <w:rPr>
          <w:rFonts w:ascii="Helvetica" w:eastAsia="Times New Roman" w:hAnsi="Helvetica" w:cs="Times New Roman"/>
          <w:color w:val="000000" w:themeColor="text1"/>
          <w:sz w:val="18"/>
          <w:szCs w:val="18"/>
          <w:lang w:val="en-AU"/>
        </w:rPr>
        <w:t>experiment</w:t>
      </w:r>
      <w:r>
        <w:rPr>
          <w:rFonts w:ascii="Helvetica" w:eastAsia="Times New Roman" w:hAnsi="Helvetica" w:cs="Times New Roman"/>
          <w:color w:val="000000" w:themeColor="text1"/>
          <w:sz w:val="18"/>
          <w:szCs w:val="18"/>
          <w:lang w:val="en-AU"/>
        </w:rPr>
        <w:t xml:space="preserve"> shown in Figure 1). This was explained in the Methods, but it is hopefully </w:t>
      </w:r>
      <w:r w:rsidR="00EC5595">
        <w:rPr>
          <w:rFonts w:ascii="Helvetica" w:eastAsia="Times New Roman" w:hAnsi="Helvetica" w:cs="Times New Roman"/>
          <w:color w:val="000000" w:themeColor="text1"/>
          <w:sz w:val="18"/>
          <w:szCs w:val="18"/>
          <w:lang w:val="en-AU"/>
        </w:rPr>
        <w:t>more clear</w:t>
      </w:r>
      <w:r>
        <w:rPr>
          <w:rFonts w:ascii="Helvetica" w:eastAsia="Times New Roman" w:hAnsi="Helvetica" w:cs="Times New Roman"/>
          <w:color w:val="000000" w:themeColor="text1"/>
          <w:sz w:val="18"/>
          <w:szCs w:val="18"/>
          <w:lang w:val="en-AU"/>
        </w:rPr>
        <w:t xml:space="preserve"> now that we have added the crossing diagram</w:t>
      </w:r>
      <w:r w:rsidR="0039015F">
        <w:rPr>
          <w:rFonts w:ascii="Helvetica" w:eastAsia="Times New Roman" w:hAnsi="Helvetica" w:cs="Times New Roman"/>
          <w:color w:val="000000" w:themeColor="text1"/>
          <w:sz w:val="18"/>
          <w:szCs w:val="18"/>
          <w:lang w:val="en-AU"/>
        </w:rPr>
        <w:t xml:space="preserve"> (which does not mention </w:t>
      </w:r>
      <w:proofErr w:type="spellStart"/>
      <w:r w:rsidR="0039015F">
        <w:rPr>
          <w:rFonts w:ascii="Helvetica" w:eastAsia="Times New Roman" w:hAnsi="Helvetica" w:cs="Times New Roman"/>
          <w:color w:val="000000" w:themeColor="text1"/>
          <w:sz w:val="18"/>
          <w:szCs w:val="18"/>
          <w:lang w:val="en-AU"/>
        </w:rPr>
        <w:t>CyO</w:t>
      </w:r>
      <w:proofErr w:type="spellEnd"/>
      <w:r w:rsidR="0039015F">
        <w:rPr>
          <w:rFonts w:ascii="Helvetica" w:eastAsia="Times New Roman" w:hAnsi="Helvetica" w:cs="Times New Roman"/>
          <w:color w:val="000000" w:themeColor="text1"/>
          <w:sz w:val="18"/>
          <w:szCs w:val="18"/>
          <w:lang w:val="en-AU"/>
        </w:rPr>
        <w:t>; see above)</w:t>
      </w:r>
      <w:r>
        <w:rPr>
          <w:rFonts w:ascii="Helvetica" w:eastAsia="Times New Roman" w:hAnsi="Helvetica" w:cs="Times New Roman"/>
          <w:color w:val="000000" w:themeColor="text1"/>
          <w:sz w:val="18"/>
          <w:szCs w:val="18"/>
          <w:lang w:val="en-AU"/>
        </w:rPr>
        <w:t xml:space="preserve">. </w:t>
      </w:r>
    </w:p>
    <w:p w:rsidR="000A0489" w:rsidRDefault="000A0489" w:rsidP="000A0489">
      <w:pPr>
        <w:rPr>
          <w:rFonts w:ascii="Helvetica" w:eastAsia="Times New Roman" w:hAnsi="Helvetica" w:cs="Times New Roman"/>
          <w:color w:val="000000" w:themeColor="text1"/>
          <w:sz w:val="18"/>
          <w:szCs w:val="18"/>
          <w:lang w:val="en-AU"/>
        </w:rPr>
      </w:pPr>
    </w:p>
    <w:p w:rsidR="000A0489" w:rsidRDefault="000A0489"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In Experiment 2, we did use </w:t>
      </w:r>
      <w:proofErr w:type="spellStart"/>
      <w:r>
        <w:rPr>
          <w:rFonts w:ascii="Helvetica" w:eastAsia="Times New Roman" w:hAnsi="Helvetica" w:cs="Times New Roman"/>
          <w:color w:val="000000" w:themeColor="text1"/>
          <w:sz w:val="18"/>
          <w:szCs w:val="18"/>
          <w:lang w:val="en-AU"/>
        </w:rPr>
        <w:t>CyO</w:t>
      </w:r>
      <w:proofErr w:type="spellEnd"/>
      <w:r>
        <w:rPr>
          <w:rFonts w:ascii="Helvetica" w:eastAsia="Times New Roman" w:hAnsi="Helvetica" w:cs="Times New Roman"/>
          <w:color w:val="000000" w:themeColor="text1"/>
          <w:sz w:val="18"/>
          <w:szCs w:val="18"/>
          <w:lang w:val="en-AU"/>
        </w:rPr>
        <w:t xml:space="preserve"> as the comparison allele. Although it is true that </w:t>
      </w:r>
      <w:proofErr w:type="spellStart"/>
      <w:r>
        <w:rPr>
          <w:rFonts w:ascii="Helvetica" w:eastAsia="Times New Roman" w:hAnsi="Helvetica" w:cs="Times New Roman"/>
          <w:color w:val="000000" w:themeColor="text1"/>
          <w:sz w:val="18"/>
          <w:szCs w:val="18"/>
          <w:lang w:val="en-AU"/>
        </w:rPr>
        <w:t>CyO</w:t>
      </w:r>
      <w:proofErr w:type="spellEnd"/>
      <w:r>
        <w:rPr>
          <w:rFonts w:ascii="Helvetica" w:eastAsia="Times New Roman" w:hAnsi="Helvetica" w:cs="Times New Roman"/>
          <w:color w:val="000000" w:themeColor="text1"/>
          <w:sz w:val="18"/>
          <w:szCs w:val="18"/>
          <w:lang w:val="en-AU"/>
        </w:rPr>
        <w:t xml:space="preserve"> </w:t>
      </w:r>
      <w:r w:rsidR="00EC5595">
        <w:rPr>
          <w:rFonts w:ascii="Helvetica" w:eastAsia="Times New Roman" w:hAnsi="Helvetica" w:cs="Times New Roman"/>
          <w:color w:val="000000" w:themeColor="text1"/>
          <w:sz w:val="18"/>
          <w:szCs w:val="18"/>
          <w:lang w:val="en-AU"/>
        </w:rPr>
        <w:t xml:space="preserve">is not representative </w:t>
      </w:r>
      <w:r w:rsidR="0039015F">
        <w:rPr>
          <w:rFonts w:ascii="Helvetica" w:eastAsia="Times New Roman" w:hAnsi="Helvetica" w:cs="Times New Roman"/>
          <w:color w:val="000000" w:themeColor="text1"/>
          <w:sz w:val="18"/>
          <w:szCs w:val="18"/>
          <w:lang w:val="en-AU"/>
        </w:rPr>
        <w:t xml:space="preserve">of the </w:t>
      </w:r>
      <w:r w:rsidR="00EC5595">
        <w:rPr>
          <w:rFonts w:ascii="Helvetica" w:eastAsia="Times New Roman" w:hAnsi="Helvetica" w:cs="Times New Roman"/>
          <w:color w:val="000000" w:themeColor="text1"/>
          <w:sz w:val="18"/>
          <w:szCs w:val="18"/>
          <w:lang w:val="en-AU"/>
        </w:rPr>
        <w:t>‘wild type’</w:t>
      </w:r>
      <w:r>
        <w:rPr>
          <w:rFonts w:ascii="Helvetica" w:eastAsia="Times New Roman" w:hAnsi="Helvetica" w:cs="Times New Roman"/>
          <w:color w:val="000000" w:themeColor="text1"/>
          <w:sz w:val="18"/>
          <w:szCs w:val="18"/>
          <w:lang w:val="en-AU"/>
        </w:rPr>
        <w:t xml:space="preserve">, it has </w:t>
      </w:r>
      <w:r w:rsidR="00A46E5E">
        <w:rPr>
          <w:rFonts w:ascii="Helvetica" w:eastAsia="Times New Roman" w:hAnsi="Helvetica" w:cs="Times New Roman"/>
          <w:color w:val="000000" w:themeColor="text1"/>
          <w:sz w:val="18"/>
          <w:szCs w:val="18"/>
          <w:lang w:val="en-AU"/>
        </w:rPr>
        <w:t>other</w:t>
      </w:r>
      <w:r>
        <w:rPr>
          <w:rFonts w:ascii="Helvetica" w:eastAsia="Times New Roman" w:hAnsi="Helvetica" w:cs="Times New Roman"/>
          <w:color w:val="000000" w:themeColor="text1"/>
          <w:sz w:val="18"/>
          <w:szCs w:val="18"/>
          <w:lang w:val="en-AU"/>
        </w:rPr>
        <w:t xml:space="preserve"> advantages that </w:t>
      </w:r>
      <w:r w:rsidR="00A46E5E">
        <w:rPr>
          <w:rFonts w:ascii="Helvetica" w:eastAsia="Times New Roman" w:hAnsi="Helvetica" w:cs="Times New Roman"/>
          <w:color w:val="000000" w:themeColor="text1"/>
          <w:sz w:val="18"/>
          <w:szCs w:val="18"/>
          <w:lang w:val="en-AU"/>
        </w:rPr>
        <w:t>motivated us to use it despite</w:t>
      </w:r>
      <w:r>
        <w:rPr>
          <w:rFonts w:ascii="Helvetica" w:eastAsia="Times New Roman" w:hAnsi="Helvetica" w:cs="Times New Roman"/>
          <w:color w:val="000000" w:themeColor="text1"/>
          <w:sz w:val="18"/>
          <w:szCs w:val="18"/>
          <w:lang w:val="en-AU"/>
        </w:rPr>
        <w:t xml:space="preserve"> this </w:t>
      </w:r>
      <w:r w:rsidR="00EC5595">
        <w:rPr>
          <w:rFonts w:ascii="Helvetica" w:eastAsia="Times New Roman" w:hAnsi="Helvetica" w:cs="Times New Roman"/>
          <w:color w:val="000000" w:themeColor="text1"/>
          <w:sz w:val="18"/>
          <w:szCs w:val="18"/>
          <w:lang w:val="en-AU"/>
        </w:rPr>
        <w:t>shortcoming</w:t>
      </w:r>
      <w:r>
        <w:rPr>
          <w:rFonts w:ascii="Helvetica" w:eastAsia="Times New Roman" w:hAnsi="Helvetica" w:cs="Times New Roman"/>
          <w:color w:val="000000" w:themeColor="text1"/>
          <w:sz w:val="18"/>
          <w:szCs w:val="18"/>
          <w:lang w:val="en-AU"/>
        </w:rPr>
        <w:t xml:space="preserve">. Firstly, </w:t>
      </w:r>
      <w:proofErr w:type="spellStart"/>
      <w:r>
        <w:rPr>
          <w:rFonts w:ascii="Helvetica" w:eastAsia="Times New Roman" w:hAnsi="Helvetica" w:cs="Times New Roman"/>
          <w:color w:val="000000" w:themeColor="text1"/>
          <w:sz w:val="18"/>
          <w:szCs w:val="18"/>
          <w:lang w:val="en-AU"/>
        </w:rPr>
        <w:t>CyO</w:t>
      </w:r>
      <w:proofErr w:type="spellEnd"/>
      <w:r>
        <w:rPr>
          <w:rFonts w:ascii="Helvetica" w:eastAsia="Times New Roman" w:hAnsi="Helvetica" w:cs="Times New Roman"/>
          <w:color w:val="000000" w:themeColor="text1"/>
          <w:sz w:val="18"/>
          <w:szCs w:val="18"/>
          <w:lang w:val="en-AU"/>
        </w:rPr>
        <w:t xml:space="preserve"> is reportedly </w:t>
      </w:r>
      <w:r w:rsidR="0039015F">
        <w:rPr>
          <w:rFonts w:ascii="Helvetica" w:eastAsia="Times New Roman" w:hAnsi="Helvetica" w:cs="Times New Roman"/>
          <w:color w:val="000000" w:themeColor="text1"/>
          <w:sz w:val="18"/>
          <w:szCs w:val="18"/>
          <w:lang w:val="en-AU"/>
        </w:rPr>
        <w:t>in</w:t>
      </w:r>
      <w:r>
        <w:rPr>
          <w:rFonts w:ascii="Helvetica" w:eastAsia="Times New Roman" w:hAnsi="Helvetica" w:cs="Times New Roman"/>
          <w:color w:val="000000" w:themeColor="text1"/>
          <w:sz w:val="18"/>
          <w:szCs w:val="18"/>
          <w:lang w:val="en-AU"/>
        </w:rPr>
        <w:t xml:space="preserve">sensitive to meiotic drive, which is useful because we wanted to collect non-SD progeny from SD-carrying fathers, and non-SD progeny </w:t>
      </w:r>
      <w:r w:rsidR="00A46E5E">
        <w:rPr>
          <w:rFonts w:ascii="Helvetica" w:eastAsia="Times New Roman" w:hAnsi="Helvetica" w:cs="Times New Roman"/>
          <w:color w:val="000000" w:themeColor="text1"/>
          <w:sz w:val="18"/>
          <w:szCs w:val="18"/>
          <w:lang w:val="en-AU"/>
        </w:rPr>
        <w:t>were</w:t>
      </w:r>
      <w:r w:rsidR="00EC5595">
        <w:rPr>
          <w:rFonts w:ascii="Helvetica" w:eastAsia="Times New Roman" w:hAnsi="Helvetica" w:cs="Times New Roman"/>
          <w:color w:val="000000" w:themeColor="text1"/>
          <w:sz w:val="18"/>
          <w:szCs w:val="18"/>
          <w:lang w:val="en-AU"/>
        </w:rPr>
        <w:t xml:space="preserve"> </w:t>
      </w:r>
      <w:r w:rsidR="0039015F">
        <w:rPr>
          <w:rFonts w:ascii="Helvetica" w:eastAsia="Times New Roman" w:hAnsi="Helvetica" w:cs="Times New Roman"/>
          <w:color w:val="000000" w:themeColor="text1"/>
          <w:sz w:val="18"/>
          <w:szCs w:val="18"/>
          <w:lang w:val="en-AU"/>
        </w:rPr>
        <w:t>rare</w:t>
      </w:r>
      <w:r>
        <w:rPr>
          <w:rFonts w:ascii="Helvetica" w:eastAsia="Times New Roman" w:hAnsi="Helvetica" w:cs="Times New Roman"/>
          <w:color w:val="000000" w:themeColor="text1"/>
          <w:sz w:val="18"/>
          <w:szCs w:val="18"/>
          <w:lang w:val="en-AU"/>
        </w:rPr>
        <w:t xml:space="preserve"> </w:t>
      </w:r>
      <w:r w:rsidR="00A46E5E">
        <w:rPr>
          <w:rFonts w:ascii="Helvetica" w:eastAsia="Times New Roman" w:hAnsi="Helvetica" w:cs="Times New Roman"/>
          <w:color w:val="000000" w:themeColor="text1"/>
          <w:sz w:val="18"/>
          <w:szCs w:val="18"/>
          <w:lang w:val="en-AU"/>
        </w:rPr>
        <w:t>when using wild-type chromosomes in our other experiments</w:t>
      </w:r>
      <w:r w:rsidR="0039015F">
        <w:rPr>
          <w:rFonts w:ascii="Helvetica" w:eastAsia="Times New Roman" w:hAnsi="Helvetica" w:cs="Times New Roman"/>
          <w:color w:val="000000" w:themeColor="text1"/>
          <w:sz w:val="18"/>
          <w:szCs w:val="18"/>
          <w:lang w:val="en-AU"/>
        </w:rPr>
        <w:t xml:space="preserve"> (due to meiotic drive)</w:t>
      </w:r>
      <w:r>
        <w:rPr>
          <w:rFonts w:ascii="Helvetica" w:eastAsia="Times New Roman" w:hAnsi="Helvetica" w:cs="Times New Roman"/>
          <w:color w:val="000000" w:themeColor="text1"/>
          <w:sz w:val="18"/>
          <w:szCs w:val="18"/>
          <w:lang w:val="en-AU"/>
        </w:rPr>
        <w:t xml:space="preserve">. Secondly, </w:t>
      </w:r>
      <w:proofErr w:type="spellStart"/>
      <w:r>
        <w:rPr>
          <w:rFonts w:ascii="Helvetica" w:eastAsia="Times New Roman" w:hAnsi="Helvetica" w:cs="Times New Roman"/>
          <w:color w:val="000000" w:themeColor="text1"/>
          <w:sz w:val="18"/>
          <w:szCs w:val="18"/>
          <w:lang w:val="en-AU"/>
        </w:rPr>
        <w:t>CyO</w:t>
      </w:r>
      <w:proofErr w:type="spellEnd"/>
      <w:r>
        <w:rPr>
          <w:rFonts w:ascii="Helvetica" w:eastAsia="Times New Roman" w:hAnsi="Helvetica" w:cs="Times New Roman"/>
          <w:color w:val="000000" w:themeColor="text1"/>
          <w:sz w:val="18"/>
          <w:szCs w:val="18"/>
          <w:lang w:val="en-AU"/>
        </w:rPr>
        <w:t xml:space="preserve"> is a balancer chromosome, and we wanted to prevent recombination in SD heterozygote mothers, in order to remove the</w:t>
      </w:r>
      <w:r w:rsidR="00EC5595">
        <w:rPr>
          <w:rFonts w:ascii="Helvetica" w:eastAsia="Times New Roman" w:hAnsi="Helvetica" w:cs="Times New Roman"/>
          <w:color w:val="000000" w:themeColor="text1"/>
          <w:sz w:val="18"/>
          <w:szCs w:val="18"/>
          <w:lang w:val="en-AU"/>
        </w:rPr>
        <w:t xml:space="preserve"> recombination</w:t>
      </w:r>
      <w:r>
        <w:rPr>
          <w:rFonts w:ascii="Helvetica" w:eastAsia="Times New Roman" w:hAnsi="Helvetica" w:cs="Times New Roman"/>
          <w:color w:val="000000" w:themeColor="text1"/>
          <w:sz w:val="18"/>
          <w:szCs w:val="18"/>
          <w:lang w:val="en-AU"/>
        </w:rPr>
        <w:t xml:space="preserve"> problem that affected the juvenile fitness assay in Experiment 1. Thirdly, we mostly found that SD is even more costly to larval survival than </w:t>
      </w:r>
      <w:proofErr w:type="spellStart"/>
      <w:r>
        <w:rPr>
          <w:rFonts w:ascii="Helvetica" w:eastAsia="Times New Roman" w:hAnsi="Helvetica" w:cs="Times New Roman"/>
          <w:color w:val="000000" w:themeColor="text1"/>
          <w:sz w:val="18"/>
          <w:szCs w:val="18"/>
          <w:lang w:val="en-AU"/>
        </w:rPr>
        <w:t>CyO</w:t>
      </w:r>
      <w:proofErr w:type="spellEnd"/>
      <w:r>
        <w:rPr>
          <w:rFonts w:ascii="Helvetica" w:eastAsia="Times New Roman" w:hAnsi="Helvetica" w:cs="Times New Roman"/>
          <w:color w:val="000000" w:themeColor="text1"/>
          <w:sz w:val="18"/>
          <w:szCs w:val="18"/>
          <w:lang w:val="en-AU"/>
        </w:rPr>
        <w:t xml:space="preserve"> is. Thus, any fitness costs of SD recorded in Experiment 2 are likely to be an underestimate, since </w:t>
      </w:r>
      <w:proofErr w:type="spellStart"/>
      <w:r>
        <w:rPr>
          <w:rFonts w:ascii="Helvetica" w:eastAsia="Times New Roman" w:hAnsi="Helvetica" w:cs="Times New Roman"/>
          <w:color w:val="000000" w:themeColor="text1"/>
          <w:sz w:val="18"/>
          <w:szCs w:val="18"/>
          <w:lang w:val="en-AU"/>
        </w:rPr>
        <w:t>CyO</w:t>
      </w:r>
      <w:proofErr w:type="spellEnd"/>
      <w:r>
        <w:rPr>
          <w:rFonts w:ascii="Helvetica" w:eastAsia="Times New Roman" w:hAnsi="Helvetica" w:cs="Times New Roman"/>
          <w:color w:val="000000" w:themeColor="text1"/>
          <w:sz w:val="18"/>
          <w:szCs w:val="18"/>
          <w:lang w:val="en-AU"/>
        </w:rPr>
        <w:t xml:space="preserve"> has somewhat reduced survival relative to wild type. </w:t>
      </w:r>
      <w:r w:rsidR="0039015F" w:rsidRPr="0039015F">
        <w:rPr>
          <w:rFonts w:ascii="Helvetica" w:eastAsia="Times New Roman" w:hAnsi="Helvetica" w:cs="Times New Roman"/>
          <w:b/>
          <w:bCs/>
          <w:color w:val="000000" w:themeColor="text1"/>
          <w:sz w:val="18"/>
          <w:szCs w:val="18"/>
          <w:lang w:val="en-AU"/>
        </w:rPr>
        <w:t>We now state</w:t>
      </w:r>
      <w:r w:rsidR="00A46E5E">
        <w:rPr>
          <w:rFonts w:ascii="Helvetica" w:eastAsia="Times New Roman" w:hAnsi="Helvetica" w:cs="Times New Roman"/>
          <w:b/>
          <w:bCs/>
          <w:color w:val="000000" w:themeColor="text1"/>
          <w:sz w:val="18"/>
          <w:szCs w:val="18"/>
          <w:lang w:val="en-AU"/>
        </w:rPr>
        <w:t xml:space="preserve"> our reasons for choosing </w:t>
      </w:r>
      <w:proofErr w:type="spellStart"/>
      <w:r w:rsidR="00A46E5E">
        <w:rPr>
          <w:rFonts w:ascii="Helvetica" w:eastAsia="Times New Roman" w:hAnsi="Helvetica" w:cs="Times New Roman"/>
          <w:b/>
          <w:bCs/>
          <w:color w:val="000000" w:themeColor="text1"/>
          <w:sz w:val="18"/>
          <w:szCs w:val="18"/>
          <w:lang w:val="en-AU"/>
        </w:rPr>
        <w:t>CyO</w:t>
      </w:r>
      <w:proofErr w:type="spellEnd"/>
      <w:r w:rsidR="0039015F" w:rsidRPr="0039015F">
        <w:rPr>
          <w:rFonts w:ascii="Helvetica" w:eastAsia="Times New Roman" w:hAnsi="Helvetica" w:cs="Times New Roman"/>
          <w:b/>
          <w:bCs/>
          <w:color w:val="000000" w:themeColor="text1"/>
          <w:sz w:val="18"/>
          <w:szCs w:val="18"/>
          <w:lang w:val="en-AU"/>
        </w:rPr>
        <w:t xml:space="preserve"> </w:t>
      </w:r>
      <w:r w:rsidR="00A46E5E">
        <w:rPr>
          <w:rFonts w:ascii="Helvetica" w:eastAsia="Times New Roman" w:hAnsi="Helvetica" w:cs="Times New Roman"/>
          <w:b/>
          <w:bCs/>
          <w:color w:val="000000" w:themeColor="text1"/>
          <w:sz w:val="18"/>
          <w:szCs w:val="18"/>
          <w:lang w:val="en-AU"/>
        </w:rPr>
        <w:t xml:space="preserve">more </w:t>
      </w:r>
      <w:r w:rsidR="0039015F" w:rsidRPr="0039015F">
        <w:rPr>
          <w:rFonts w:ascii="Helvetica" w:eastAsia="Times New Roman" w:hAnsi="Helvetica" w:cs="Times New Roman"/>
          <w:b/>
          <w:bCs/>
          <w:color w:val="000000" w:themeColor="text1"/>
          <w:sz w:val="18"/>
          <w:szCs w:val="18"/>
          <w:lang w:val="en-AU"/>
        </w:rPr>
        <w:t>clearly</w:t>
      </w:r>
      <w:r w:rsidR="00A46E5E">
        <w:rPr>
          <w:rFonts w:ascii="Helvetica" w:eastAsia="Times New Roman" w:hAnsi="Helvetica" w:cs="Times New Roman"/>
          <w:b/>
          <w:bCs/>
          <w:color w:val="000000" w:themeColor="text1"/>
          <w:sz w:val="18"/>
          <w:szCs w:val="18"/>
          <w:lang w:val="en-AU"/>
        </w:rPr>
        <w:t>.</w:t>
      </w:r>
    </w:p>
    <w:p w:rsidR="000A0489" w:rsidRDefault="000A0489" w:rsidP="000A0489">
      <w:pPr>
        <w:rPr>
          <w:rFonts w:ascii="Helvetica" w:eastAsia="Times New Roman" w:hAnsi="Helvetica" w:cs="Times New Roman"/>
          <w:color w:val="00B0F0"/>
          <w:sz w:val="18"/>
          <w:szCs w:val="18"/>
          <w:lang w:val="en-AU"/>
        </w:rPr>
      </w:pPr>
      <w:r w:rsidRPr="000A0489">
        <w:rPr>
          <w:rFonts w:ascii="Helvetica" w:eastAsia="Times New Roman" w:hAnsi="Helvetica" w:cs="Times New Roman"/>
          <w:color w:val="00B0F0"/>
          <w:sz w:val="18"/>
          <w:szCs w:val="18"/>
          <w:lang w:val="en-AU"/>
        </w:rPr>
        <w:br/>
        <w:t xml:space="preserve">-Perhaps a supplemental figure diagramming the genotypes including a summary of inversions and previous reports about </w:t>
      </w:r>
      <w:proofErr w:type="spellStart"/>
      <w:r w:rsidRPr="000A0489">
        <w:rPr>
          <w:rFonts w:ascii="Helvetica" w:eastAsia="Times New Roman" w:hAnsi="Helvetica" w:cs="Times New Roman"/>
          <w:color w:val="00B0F0"/>
          <w:sz w:val="18"/>
          <w:szCs w:val="18"/>
          <w:lang w:val="en-AU"/>
        </w:rPr>
        <w:t>lethals</w:t>
      </w:r>
      <w:proofErr w:type="spellEnd"/>
      <w:r w:rsidRPr="000A0489">
        <w:rPr>
          <w:rFonts w:ascii="Helvetica" w:eastAsia="Times New Roman" w:hAnsi="Helvetica" w:cs="Times New Roman"/>
          <w:color w:val="00B0F0"/>
          <w:sz w:val="18"/>
          <w:szCs w:val="18"/>
          <w:lang w:val="en-AU"/>
        </w:rPr>
        <w:t>/sterile mutations for SD chromosomes will help readers. Looking at the approximate inversion breakpoints on these chromosomes, it is not totally surprising that there were recombinants. </w:t>
      </w:r>
    </w:p>
    <w:p w:rsidR="000A0489" w:rsidRDefault="000A0489" w:rsidP="000A0489">
      <w:pPr>
        <w:rPr>
          <w:rFonts w:ascii="Helvetica" w:eastAsia="Times New Roman" w:hAnsi="Helvetica" w:cs="Times New Roman"/>
          <w:color w:val="00B0F0"/>
          <w:sz w:val="18"/>
          <w:szCs w:val="18"/>
          <w:lang w:val="en-AU"/>
        </w:rPr>
      </w:pPr>
    </w:p>
    <w:p w:rsidR="000A0489" w:rsidRDefault="00A46E5E"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In the original draft, we</w:t>
      </w:r>
      <w:r w:rsidR="000A0489">
        <w:rPr>
          <w:rFonts w:ascii="Helvetica" w:eastAsia="Times New Roman" w:hAnsi="Helvetica" w:cs="Times New Roman"/>
          <w:color w:val="000000" w:themeColor="text1"/>
          <w:sz w:val="18"/>
          <w:szCs w:val="18"/>
          <w:lang w:val="en-AU"/>
        </w:rPr>
        <w:t xml:space="preserve"> </w:t>
      </w:r>
      <w:r w:rsidR="0039015F">
        <w:rPr>
          <w:rFonts w:ascii="Helvetica" w:eastAsia="Times New Roman" w:hAnsi="Helvetica" w:cs="Times New Roman"/>
          <w:color w:val="000000" w:themeColor="text1"/>
          <w:sz w:val="18"/>
          <w:szCs w:val="18"/>
          <w:lang w:val="en-AU"/>
        </w:rPr>
        <w:t>referenced</w:t>
      </w:r>
      <w:r w:rsidR="000A0489">
        <w:rPr>
          <w:rFonts w:ascii="Helvetica" w:eastAsia="Times New Roman" w:hAnsi="Helvetica" w:cs="Times New Roman"/>
          <w:color w:val="000000" w:themeColor="text1"/>
          <w:sz w:val="18"/>
          <w:szCs w:val="18"/>
          <w:lang w:val="en-AU"/>
        </w:rPr>
        <w:t xml:space="preserve"> the following chromosome diagram, which </w:t>
      </w:r>
      <w:r w:rsidR="0039015F">
        <w:rPr>
          <w:rFonts w:ascii="Helvetica" w:eastAsia="Times New Roman" w:hAnsi="Helvetica" w:cs="Times New Roman"/>
          <w:color w:val="000000" w:themeColor="text1"/>
          <w:sz w:val="18"/>
          <w:szCs w:val="18"/>
          <w:lang w:val="en-AU"/>
        </w:rPr>
        <w:t>appears as</w:t>
      </w:r>
      <w:r w:rsidR="000A0489">
        <w:rPr>
          <w:rFonts w:ascii="Helvetica" w:eastAsia="Times New Roman" w:hAnsi="Helvetica" w:cs="Times New Roman"/>
          <w:color w:val="000000" w:themeColor="text1"/>
          <w:sz w:val="18"/>
          <w:szCs w:val="18"/>
          <w:lang w:val="en-AU"/>
        </w:rPr>
        <w:t xml:space="preserve"> Figure 1 in an earlier paper (</w:t>
      </w:r>
      <w:r w:rsidR="0039015F">
        <w:rPr>
          <w:rFonts w:ascii="Helvetica" w:eastAsia="Times New Roman" w:hAnsi="Helvetica" w:cs="Times New Roman"/>
          <w:color w:val="000000" w:themeColor="text1"/>
          <w:sz w:val="18"/>
          <w:szCs w:val="18"/>
          <w:lang w:val="en-AU"/>
        </w:rPr>
        <w:t xml:space="preserve">it is the definitive review paper </w:t>
      </w:r>
      <w:r w:rsidR="000A0489">
        <w:rPr>
          <w:rFonts w:ascii="Helvetica" w:eastAsia="Times New Roman" w:hAnsi="Helvetica" w:cs="Times New Roman"/>
          <w:color w:val="000000" w:themeColor="text1"/>
          <w:sz w:val="18"/>
          <w:szCs w:val="18"/>
          <w:lang w:val="en-AU"/>
        </w:rPr>
        <w:t>about SD</w:t>
      </w:r>
      <w:r w:rsidR="0039015F">
        <w:rPr>
          <w:rFonts w:ascii="Helvetica" w:eastAsia="Times New Roman" w:hAnsi="Helvetica" w:cs="Times New Roman"/>
          <w:color w:val="000000" w:themeColor="text1"/>
          <w:sz w:val="18"/>
          <w:szCs w:val="18"/>
          <w:lang w:val="en-AU"/>
        </w:rPr>
        <w:t>;</w:t>
      </w:r>
      <w:r w:rsidR="000A0489">
        <w:rPr>
          <w:rFonts w:ascii="Helvetica" w:eastAsia="Times New Roman" w:hAnsi="Helvetica" w:cs="Times New Roman"/>
          <w:color w:val="000000" w:themeColor="text1"/>
          <w:sz w:val="18"/>
          <w:szCs w:val="18"/>
          <w:lang w:val="en-AU"/>
        </w:rPr>
        <w:t xml:space="preserve"> </w:t>
      </w:r>
      <w:proofErr w:type="spellStart"/>
      <w:r w:rsidR="000A0489">
        <w:rPr>
          <w:rFonts w:ascii="Helvetica" w:eastAsia="Times New Roman" w:hAnsi="Helvetica" w:cs="Times New Roman"/>
          <w:color w:val="000000" w:themeColor="text1"/>
          <w:sz w:val="18"/>
          <w:szCs w:val="18"/>
          <w:lang w:val="en-AU"/>
        </w:rPr>
        <w:t>Larracuente</w:t>
      </w:r>
      <w:proofErr w:type="spellEnd"/>
      <w:r w:rsidR="000A0489">
        <w:rPr>
          <w:rFonts w:ascii="Helvetica" w:eastAsia="Times New Roman" w:hAnsi="Helvetica" w:cs="Times New Roman"/>
          <w:color w:val="000000" w:themeColor="text1"/>
          <w:sz w:val="18"/>
          <w:szCs w:val="18"/>
          <w:lang w:val="en-AU"/>
        </w:rPr>
        <w:t xml:space="preserve"> and Presgraves</w:t>
      </w:r>
      <w:r w:rsidR="0039015F">
        <w:rPr>
          <w:rFonts w:ascii="Helvetica" w:eastAsia="Times New Roman" w:hAnsi="Helvetica" w:cs="Times New Roman"/>
          <w:color w:val="000000" w:themeColor="text1"/>
          <w:sz w:val="18"/>
          <w:szCs w:val="18"/>
          <w:lang w:val="en-AU"/>
        </w:rPr>
        <w:t xml:space="preserve"> 2012, </w:t>
      </w:r>
      <w:r w:rsidR="0039015F" w:rsidRPr="0039015F">
        <w:rPr>
          <w:rFonts w:ascii="Helvetica" w:eastAsia="Times New Roman" w:hAnsi="Helvetica" w:cs="Times New Roman"/>
          <w:i/>
          <w:iCs/>
          <w:color w:val="000000" w:themeColor="text1"/>
          <w:sz w:val="18"/>
          <w:szCs w:val="18"/>
          <w:lang w:val="en-AU"/>
        </w:rPr>
        <w:t>Genetics</w:t>
      </w:r>
      <w:r w:rsidR="000A0489">
        <w:rPr>
          <w:rFonts w:ascii="Helvetica" w:eastAsia="Times New Roman" w:hAnsi="Helvetica" w:cs="Times New Roman"/>
          <w:color w:val="000000" w:themeColor="text1"/>
          <w:sz w:val="18"/>
          <w:szCs w:val="18"/>
          <w:lang w:val="en-AU"/>
        </w:rPr>
        <w:t>):</w:t>
      </w:r>
    </w:p>
    <w:p w:rsidR="000A0489" w:rsidRDefault="000A0489" w:rsidP="000A0489">
      <w:pPr>
        <w:rPr>
          <w:rFonts w:ascii="Helvetica" w:eastAsia="Times New Roman" w:hAnsi="Helvetica" w:cs="Times New Roman"/>
          <w:color w:val="000000" w:themeColor="text1"/>
          <w:sz w:val="18"/>
          <w:szCs w:val="18"/>
          <w:lang w:val="en-AU"/>
        </w:rPr>
      </w:pPr>
    </w:p>
    <w:p w:rsidR="000A0489" w:rsidRDefault="000A0489" w:rsidP="000A0489">
      <w:pPr>
        <w:rPr>
          <w:rFonts w:ascii="Helvetica" w:eastAsia="Times New Roman" w:hAnsi="Helvetica" w:cs="Times New Roman"/>
          <w:color w:val="00B0F0"/>
          <w:sz w:val="18"/>
          <w:szCs w:val="18"/>
          <w:lang w:val="en-AU"/>
        </w:rPr>
      </w:pPr>
      <w:ins w:id="1" w:author="Heidi Wong" w:date="2019-08-09T12:12:00Z">
        <w:r w:rsidRPr="00540551">
          <w:rPr>
            <w:noProof/>
          </w:rPr>
          <w:drawing>
            <wp:inline distT="0" distB="0" distL="0" distR="0" wp14:anchorId="188DE541" wp14:editId="16A0BBDE">
              <wp:extent cx="5724492" cy="134766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0343" b="5456"/>
                      <a:stretch/>
                    </pic:blipFill>
                    <pic:spPr bwMode="auto">
                      <a:xfrm>
                        <a:off x="0" y="0"/>
                        <a:ext cx="5727700" cy="1348422"/>
                      </a:xfrm>
                      <a:prstGeom prst="rect">
                        <a:avLst/>
                      </a:prstGeom>
                      <a:noFill/>
                      <a:ln>
                        <a:noFill/>
                      </a:ln>
                      <a:extLst>
                        <a:ext uri="{53640926-AAD7-44D8-BBD7-CCE9431645EC}">
                          <a14:shadowObscured xmlns:a14="http://schemas.microsoft.com/office/drawing/2010/main"/>
                        </a:ext>
                      </a:extLst>
                    </pic:spPr>
                  </pic:pic>
                </a:graphicData>
              </a:graphic>
            </wp:inline>
          </w:drawing>
        </w:r>
      </w:ins>
    </w:p>
    <w:p w:rsidR="000A0489" w:rsidRDefault="000A0489" w:rsidP="000A0489">
      <w:pPr>
        <w:rPr>
          <w:rFonts w:ascii="Helvetica" w:eastAsia="Times New Roman" w:hAnsi="Helvetica" w:cs="Times New Roman"/>
          <w:color w:val="00B0F0"/>
          <w:sz w:val="18"/>
          <w:szCs w:val="18"/>
          <w:lang w:val="en-AU"/>
        </w:rPr>
      </w:pPr>
    </w:p>
    <w:p w:rsidR="000A0489" w:rsidRDefault="000A0489" w:rsidP="000A0489">
      <w:pPr>
        <w:rPr>
          <w:rFonts w:ascii="Helvetica" w:eastAsia="Times New Roman" w:hAnsi="Helvetica" w:cs="Times New Roman"/>
          <w:color w:val="000000" w:themeColor="text1"/>
          <w:sz w:val="18"/>
          <w:szCs w:val="18"/>
          <w:lang w:val="en-AU"/>
        </w:rPr>
      </w:pPr>
      <w:r w:rsidRPr="000A0489">
        <w:rPr>
          <w:rFonts w:ascii="Helvetica" w:eastAsia="Times New Roman" w:hAnsi="Helvetica" w:cs="Times New Roman"/>
          <w:color w:val="000000" w:themeColor="text1"/>
          <w:sz w:val="18"/>
          <w:szCs w:val="18"/>
          <w:lang w:val="en-AU"/>
        </w:rPr>
        <w:t xml:space="preserve">We don’t think </w:t>
      </w:r>
      <w:r>
        <w:rPr>
          <w:rFonts w:ascii="Helvetica" w:eastAsia="Times New Roman" w:hAnsi="Helvetica" w:cs="Times New Roman"/>
          <w:color w:val="000000" w:themeColor="text1"/>
          <w:sz w:val="18"/>
          <w:szCs w:val="18"/>
          <w:lang w:val="en-AU"/>
        </w:rPr>
        <w:t>it would benefit our paper to copy</w:t>
      </w:r>
      <w:r w:rsidR="00EC5595">
        <w:rPr>
          <w:rFonts w:ascii="Helvetica" w:eastAsia="Times New Roman" w:hAnsi="Helvetica" w:cs="Times New Roman"/>
          <w:color w:val="000000" w:themeColor="text1"/>
          <w:sz w:val="18"/>
          <w:szCs w:val="18"/>
          <w:lang w:val="en-AU"/>
        </w:rPr>
        <w:t xml:space="preserve"> or re-draw</w:t>
      </w:r>
      <w:r>
        <w:rPr>
          <w:rFonts w:ascii="Helvetica" w:eastAsia="Times New Roman" w:hAnsi="Helvetica" w:cs="Times New Roman"/>
          <w:color w:val="000000" w:themeColor="text1"/>
          <w:sz w:val="18"/>
          <w:szCs w:val="18"/>
          <w:lang w:val="en-AU"/>
        </w:rPr>
        <w:t xml:space="preserve"> this figure, since the arrangement of inversions in SD </w:t>
      </w:r>
      <w:r w:rsidR="00EC5595">
        <w:rPr>
          <w:rFonts w:ascii="Helvetica" w:eastAsia="Times New Roman" w:hAnsi="Helvetica" w:cs="Times New Roman"/>
          <w:color w:val="000000" w:themeColor="text1"/>
          <w:sz w:val="18"/>
          <w:szCs w:val="18"/>
          <w:lang w:val="en-AU"/>
        </w:rPr>
        <w:t xml:space="preserve">is not </w:t>
      </w:r>
      <w:r w:rsidR="0039015F">
        <w:rPr>
          <w:rFonts w:ascii="Helvetica" w:eastAsia="Times New Roman" w:hAnsi="Helvetica" w:cs="Times New Roman"/>
          <w:color w:val="000000" w:themeColor="text1"/>
          <w:sz w:val="18"/>
          <w:szCs w:val="18"/>
          <w:lang w:val="en-AU"/>
        </w:rPr>
        <w:t>essential to</w:t>
      </w:r>
      <w:r>
        <w:rPr>
          <w:rFonts w:ascii="Helvetica" w:eastAsia="Times New Roman" w:hAnsi="Helvetica" w:cs="Times New Roman"/>
          <w:color w:val="000000" w:themeColor="text1"/>
          <w:sz w:val="18"/>
          <w:szCs w:val="18"/>
          <w:lang w:val="en-AU"/>
        </w:rPr>
        <w:t xml:space="preserve"> the main question of our study, e.g. “is SD costly</w:t>
      </w:r>
      <w:r w:rsidR="0039015F">
        <w:rPr>
          <w:rFonts w:ascii="Helvetica" w:eastAsia="Times New Roman" w:hAnsi="Helvetica" w:cs="Times New Roman"/>
          <w:color w:val="000000" w:themeColor="text1"/>
          <w:sz w:val="18"/>
          <w:szCs w:val="18"/>
          <w:lang w:val="en-AU"/>
        </w:rPr>
        <w:t xml:space="preserve"> to fitness</w:t>
      </w:r>
      <w:r>
        <w:rPr>
          <w:rFonts w:ascii="Helvetica" w:eastAsia="Times New Roman" w:hAnsi="Helvetica" w:cs="Times New Roman"/>
          <w:color w:val="000000" w:themeColor="text1"/>
          <w:sz w:val="18"/>
          <w:szCs w:val="18"/>
          <w:lang w:val="en-AU"/>
        </w:rPr>
        <w:t xml:space="preserve">, and are the costs recessive or dominant”? </w:t>
      </w:r>
      <w:r w:rsidR="0039015F">
        <w:rPr>
          <w:rFonts w:ascii="Helvetica" w:eastAsia="Times New Roman" w:hAnsi="Helvetica" w:cs="Times New Roman"/>
          <w:color w:val="000000" w:themeColor="text1"/>
          <w:sz w:val="18"/>
          <w:szCs w:val="18"/>
          <w:lang w:val="en-AU"/>
        </w:rPr>
        <w:t>Also, we did</w:t>
      </w:r>
      <w:r>
        <w:rPr>
          <w:rFonts w:ascii="Helvetica" w:eastAsia="Times New Roman" w:hAnsi="Helvetica" w:cs="Times New Roman"/>
          <w:color w:val="000000" w:themeColor="text1"/>
          <w:sz w:val="18"/>
          <w:szCs w:val="18"/>
          <w:lang w:val="en-AU"/>
        </w:rPr>
        <w:t xml:space="preserve"> already include a summary of what </w:t>
      </w:r>
      <w:r w:rsidR="0039015F">
        <w:rPr>
          <w:rFonts w:ascii="Helvetica" w:eastAsia="Times New Roman" w:hAnsi="Helvetica" w:cs="Times New Roman"/>
          <w:color w:val="000000" w:themeColor="text1"/>
          <w:sz w:val="18"/>
          <w:szCs w:val="18"/>
          <w:lang w:val="en-AU"/>
        </w:rPr>
        <w:t>(</w:t>
      </w:r>
      <w:r>
        <w:rPr>
          <w:rFonts w:ascii="Helvetica" w:eastAsia="Times New Roman" w:hAnsi="Helvetica" w:cs="Times New Roman"/>
          <w:color w:val="000000" w:themeColor="text1"/>
          <w:sz w:val="18"/>
          <w:szCs w:val="18"/>
          <w:lang w:val="en-AU"/>
        </w:rPr>
        <w:t>little</w:t>
      </w:r>
      <w:r w:rsidR="0039015F">
        <w:rPr>
          <w:rFonts w:ascii="Helvetica" w:eastAsia="Times New Roman" w:hAnsi="Helvetica" w:cs="Times New Roman"/>
          <w:color w:val="000000" w:themeColor="text1"/>
          <w:sz w:val="18"/>
          <w:szCs w:val="18"/>
          <w:lang w:val="en-AU"/>
        </w:rPr>
        <w:t>)</w:t>
      </w:r>
      <w:r>
        <w:rPr>
          <w:rFonts w:ascii="Helvetica" w:eastAsia="Times New Roman" w:hAnsi="Helvetica" w:cs="Times New Roman"/>
          <w:color w:val="000000" w:themeColor="text1"/>
          <w:sz w:val="18"/>
          <w:szCs w:val="18"/>
          <w:lang w:val="en-AU"/>
        </w:rPr>
        <w:t xml:space="preserve"> is known about</w:t>
      </w:r>
      <w:r w:rsidR="00A46E5E">
        <w:rPr>
          <w:rFonts w:ascii="Helvetica" w:eastAsia="Times New Roman" w:hAnsi="Helvetica" w:cs="Times New Roman"/>
          <w:color w:val="000000" w:themeColor="text1"/>
          <w:sz w:val="18"/>
          <w:szCs w:val="18"/>
          <w:lang w:val="en-AU"/>
        </w:rPr>
        <w:t xml:space="preserve"> inversions and</w:t>
      </w:r>
      <w:r>
        <w:rPr>
          <w:rFonts w:ascii="Helvetica" w:eastAsia="Times New Roman" w:hAnsi="Helvetica" w:cs="Times New Roman"/>
          <w:color w:val="000000" w:themeColor="text1"/>
          <w:sz w:val="18"/>
          <w:szCs w:val="18"/>
          <w:lang w:val="en-AU"/>
        </w:rPr>
        <w:t xml:space="preserve"> lethal mutations in SD in the Introduction. Here is the relevant section:</w:t>
      </w:r>
    </w:p>
    <w:p w:rsidR="000A0489" w:rsidRDefault="000A0489" w:rsidP="000A0489">
      <w:pPr>
        <w:rPr>
          <w:rFonts w:ascii="Helvetica" w:eastAsia="Times New Roman" w:hAnsi="Helvetica" w:cs="Times New Roman"/>
          <w:color w:val="000000" w:themeColor="text1"/>
          <w:sz w:val="18"/>
          <w:szCs w:val="18"/>
          <w:lang w:val="en-AU"/>
        </w:rPr>
      </w:pPr>
    </w:p>
    <w:p w:rsidR="000A0489" w:rsidRDefault="000A0489" w:rsidP="000A0489">
      <w:pPr>
        <w:rPr>
          <w:rFonts w:ascii="Helvetica" w:eastAsia="Times New Roman" w:hAnsi="Helvetica" w:cs="Times New Roman"/>
          <w:color w:val="000000" w:themeColor="text1"/>
          <w:sz w:val="18"/>
          <w:szCs w:val="18"/>
          <w:lang w:val="en-AU"/>
        </w:rPr>
      </w:pPr>
      <w:r w:rsidRPr="000A0489">
        <w:rPr>
          <w:rFonts w:ascii="Helvetica" w:eastAsia="Times New Roman" w:hAnsi="Helvetica" w:cs="Times New Roman"/>
          <w:color w:val="000000" w:themeColor="text1"/>
          <w:sz w:val="18"/>
          <w:szCs w:val="18"/>
          <w:lang w:val="en-AU"/>
        </w:rPr>
        <w:drawing>
          <wp:inline distT="0" distB="0" distL="0" distR="0" wp14:anchorId="5EB2EFD7" wp14:editId="7A093561">
            <wp:extent cx="5727700" cy="1642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1642110"/>
                    </a:xfrm>
                    <a:prstGeom prst="rect">
                      <a:avLst/>
                    </a:prstGeom>
                  </pic:spPr>
                </pic:pic>
              </a:graphicData>
            </a:graphic>
          </wp:inline>
        </w:drawing>
      </w:r>
    </w:p>
    <w:p w:rsidR="000A0489" w:rsidRDefault="000A0489" w:rsidP="000A0489">
      <w:pPr>
        <w:rPr>
          <w:rFonts w:ascii="Helvetica" w:eastAsia="Times New Roman" w:hAnsi="Helvetica" w:cs="Times New Roman"/>
          <w:color w:val="00B0F0"/>
          <w:sz w:val="18"/>
          <w:szCs w:val="18"/>
          <w:lang w:val="en-AU"/>
        </w:rPr>
      </w:pPr>
      <w:r w:rsidRPr="000A0489">
        <w:rPr>
          <w:rFonts w:ascii="Helvetica" w:eastAsia="Times New Roman" w:hAnsi="Helvetica" w:cs="Times New Roman"/>
          <w:color w:val="00B0F0"/>
          <w:sz w:val="18"/>
          <w:szCs w:val="18"/>
          <w:lang w:val="en-AU"/>
        </w:rPr>
        <w:t xml:space="preserve"> </w:t>
      </w:r>
      <w:r w:rsidRPr="000A0489">
        <w:rPr>
          <w:rFonts w:ascii="Helvetica" w:eastAsia="Times New Roman" w:hAnsi="Helvetica" w:cs="Times New Roman"/>
          <w:color w:val="00B0F0"/>
          <w:sz w:val="18"/>
          <w:szCs w:val="18"/>
          <w:lang w:val="en-AU"/>
        </w:rPr>
        <w:br/>
        <w:t>-I wonder how many eggs never hatched into larvae before the larvae-to-adult viability assays. Did the authors measure this? Apologies if I missed this information.</w:t>
      </w:r>
    </w:p>
    <w:p w:rsidR="000A0489" w:rsidRDefault="000A0489" w:rsidP="000A0489">
      <w:pPr>
        <w:rPr>
          <w:rFonts w:ascii="Helvetica" w:eastAsia="Times New Roman" w:hAnsi="Helvetica" w:cs="Times New Roman"/>
          <w:color w:val="00B0F0"/>
          <w:sz w:val="18"/>
          <w:szCs w:val="18"/>
          <w:lang w:val="en-AU"/>
        </w:rPr>
      </w:pPr>
    </w:p>
    <w:p w:rsidR="00F64DE2" w:rsidRDefault="000A0489"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We did not count the exact number of eggs, because </w:t>
      </w:r>
      <w:r w:rsidR="00F64DE2">
        <w:rPr>
          <w:rFonts w:ascii="Helvetica" w:eastAsia="Times New Roman" w:hAnsi="Helvetica" w:cs="Times New Roman"/>
          <w:color w:val="000000" w:themeColor="text1"/>
          <w:sz w:val="18"/>
          <w:szCs w:val="18"/>
          <w:lang w:val="en-AU"/>
        </w:rPr>
        <w:t>female flies lay a lot of unfertilised</w:t>
      </w:r>
      <w:r>
        <w:rPr>
          <w:rFonts w:ascii="Helvetica" w:eastAsia="Times New Roman" w:hAnsi="Helvetica" w:cs="Times New Roman"/>
          <w:color w:val="000000" w:themeColor="text1"/>
          <w:sz w:val="18"/>
          <w:szCs w:val="18"/>
          <w:lang w:val="en-AU"/>
        </w:rPr>
        <w:t xml:space="preserve"> eggs, </w:t>
      </w:r>
      <w:r w:rsidR="00F64DE2">
        <w:rPr>
          <w:rFonts w:ascii="Helvetica" w:eastAsia="Times New Roman" w:hAnsi="Helvetica" w:cs="Times New Roman"/>
          <w:color w:val="000000" w:themeColor="text1"/>
          <w:sz w:val="18"/>
          <w:szCs w:val="18"/>
          <w:lang w:val="en-AU"/>
        </w:rPr>
        <w:t>making it</w:t>
      </w:r>
      <w:r>
        <w:rPr>
          <w:rFonts w:ascii="Helvetica" w:eastAsia="Times New Roman" w:hAnsi="Helvetica" w:cs="Times New Roman"/>
          <w:color w:val="000000" w:themeColor="text1"/>
          <w:sz w:val="18"/>
          <w:szCs w:val="18"/>
          <w:lang w:val="en-AU"/>
        </w:rPr>
        <w:t xml:space="preserve"> difficult to accurately measure juvenile survival during the embryo stage</w:t>
      </w:r>
      <w:r w:rsidR="00F64DE2">
        <w:rPr>
          <w:rFonts w:ascii="Helvetica" w:eastAsia="Times New Roman" w:hAnsi="Helvetica" w:cs="Times New Roman"/>
          <w:color w:val="000000" w:themeColor="text1"/>
          <w:sz w:val="18"/>
          <w:szCs w:val="18"/>
          <w:lang w:val="en-AU"/>
        </w:rPr>
        <w:t>, since the unfertilised eggs look the same as fertilised eggs which died. This is one reason</w:t>
      </w:r>
      <w:r>
        <w:rPr>
          <w:rFonts w:ascii="Helvetica" w:eastAsia="Times New Roman" w:hAnsi="Helvetica" w:cs="Times New Roman"/>
          <w:color w:val="000000" w:themeColor="text1"/>
          <w:sz w:val="18"/>
          <w:szCs w:val="18"/>
          <w:lang w:val="en-AU"/>
        </w:rPr>
        <w:t xml:space="preserve"> we began the larval survival assay with L1 larvae instead of eggs</w:t>
      </w:r>
      <w:r w:rsidR="00F64DE2">
        <w:rPr>
          <w:rFonts w:ascii="Helvetica" w:eastAsia="Times New Roman" w:hAnsi="Helvetica" w:cs="Times New Roman"/>
          <w:color w:val="000000" w:themeColor="text1"/>
          <w:sz w:val="18"/>
          <w:szCs w:val="18"/>
          <w:lang w:val="en-AU"/>
        </w:rPr>
        <w:t xml:space="preserve"> (</w:t>
      </w:r>
      <w:r w:rsidR="00F64DE2" w:rsidRPr="00F64DE2">
        <w:rPr>
          <w:rFonts w:ascii="Helvetica" w:eastAsia="Times New Roman" w:hAnsi="Helvetica" w:cs="Times New Roman"/>
          <w:b/>
          <w:bCs/>
          <w:color w:val="000000" w:themeColor="text1"/>
          <w:sz w:val="18"/>
          <w:szCs w:val="18"/>
          <w:lang w:val="en-AU"/>
        </w:rPr>
        <w:t>we now state this explicitly</w:t>
      </w:r>
      <w:r w:rsidR="00F64DE2">
        <w:rPr>
          <w:rFonts w:ascii="Helvetica" w:eastAsia="Times New Roman" w:hAnsi="Helvetica" w:cs="Times New Roman"/>
          <w:color w:val="000000" w:themeColor="text1"/>
          <w:sz w:val="18"/>
          <w:szCs w:val="18"/>
          <w:lang w:val="en-AU"/>
        </w:rPr>
        <w:t xml:space="preserve"> </w:t>
      </w:r>
      <w:r w:rsidR="00F64DE2" w:rsidRPr="00F64DE2">
        <w:rPr>
          <w:rFonts w:ascii="Helvetica" w:eastAsia="Times New Roman" w:hAnsi="Helvetica" w:cs="Times New Roman"/>
          <w:b/>
          <w:bCs/>
          <w:color w:val="000000" w:themeColor="text1"/>
          <w:sz w:val="18"/>
          <w:szCs w:val="18"/>
          <w:lang w:val="en-AU"/>
        </w:rPr>
        <w:t>in the Methods</w:t>
      </w:r>
      <w:r>
        <w:rPr>
          <w:rFonts w:ascii="Helvetica" w:eastAsia="Times New Roman" w:hAnsi="Helvetica" w:cs="Times New Roman"/>
          <w:color w:val="000000" w:themeColor="text1"/>
          <w:sz w:val="18"/>
          <w:szCs w:val="18"/>
          <w:lang w:val="en-AU"/>
        </w:rPr>
        <w:t xml:space="preserve">). However, the starting number of </w:t>
      </w:r>
      <w:r w:rsidR="00F64DE2">
        <w:rPr>
          <w:rFonts w:ascii="Helvetica" w:eastAsia="Times New Roman" w:hAnsi="Helvetica" w:cs="Times New Roman"/>
          <w:color w:val="000000" w:themeColor="text1"/>
          <w:sz w:val="18"/>
          <w:szCs w:val="18"/>
          <w:lang w:val="en-AU"/>
        </w:rPr>
        <w:t xml:space="preserve">fertilised </w:t>
      </w:r>
      <w:r>
        <w:rPr>
          <w:rFonts w:ascii="Helvetica" w:eastAsia="Times New Roman" w:hAnsi="Helvetica" w:cs="Times New Roman"/>
          <w:color w:val="000000" w:themeColor="text1"/>
          <w:sz w:val="18"/>
          <w:szCs w:val="18"/>
          <w:lang w:val="en-AU"/>
        </w:rPr>
        <w:t xml:space="preserve">eggs was </w:t>
      </w:r>
      <w:r w:rsidR="00F64DE2">
        <w:rPr>
          <w:rFonts w:ascii="Helvetica" w:eastAsia="Times New Roman" w:hAnsi="Helvetica" w:cs="Times New Roman"/>
          <w:color w:val="000000" w:themeColor="text1"/>
          <w:sz w:val="18"/>
          <w:szCs w:val="18"/>
          <w:lang w:val="en-AU"/>
        </w:rPr>
        <w:t>over 600 per SD variant (</w:t>
      </w:r>
      <w:r w:rsidR="00F64DE2" w:rsidRPr="00F64DE2">
        <w:rPr>
          <w:rFonts w:ascii="Helvetica" w:eastAsia="Times New Roman" w:hAnsi="Helvetica" w:cs="Times New Roman"/>
          <w:b/>
          <w:bCs/>
          <w:color w:val="000000" w:themeColor="text1"/>
          <w:sz w:val="18"/>
          <w:szCs w:val="18"/>
          <w:lang w:val="en-AU"/>
        </w:rPr>
        <w:t>now stated explicitly in the Results</w:t>
      </w:r>
      <w:r w:rsidR="00F64DE2">
        <w:rPr>
          <w:rFonts w:ascii="Helvetica" w:eastAsia="Times New Roman" w:hAnsi="Helvetica" w:cs="Times New Roman"/>
          <w:color w:val="000000" w:themeColor="text1"/>
          <w:sz w:val="18"/>
          <w:szCs w:val="18"/>
          <w:lang w:val="en-AU"/>
        </w:rPr>
        <w:t xml:space="preserve">). Unfortunately, we were not able to successfully determine the genotype of each individual until it hatched into a larva (see Methods), so we cannot reliably measure the survival of each SD variant in the egg stage (since we cannot assume that 50% of the eggs carry SD, due to meiotic drive, and we also cannot perfectly measure meiotic drive strength without knowing the relative survival rate). We are very careful to spell out what our results can show and what they cannot, e.g. </w:t>
      </w:r>
      <w:r w:rsidR="00234D50">
        <w:rPr>
          <w:rFonts w:ascii="Helvetica" w:eastAsia="Times New Roman" w:hAnsi="Helvetica" w:cs="Times New Roman"/>
          <w:color w:val="000000" w:themeColor="text1"/>
          <w:sz w:val="18"/>
          <w:szCs w:val="18"/>
          <w:lang w:val="en-AU"/>
        </w:rPr>
        <w:t>we refer to</w:t>
      </w:r>
      <w:r w:rsidR="00F64DE2">
        <w:rPr>
          <w:rFonts w:ascii="Helvetica" w:eastAsia="Times New Roman" w:hAnsi="Helvetica" w:cs="Times New Roman"/>
          <w:color w:val="000000" w:themeColor="text1"/>
          <w:sz w:val="18"/>
          <w:szCs w:val="18"/>
          <w:lang w:val="en-AU"/>
        </w:rPr>
        <w:t xml:space="preserve"> “L1 larva-to-adult survival rate” instead of “%</w:t>
      </w:r>
      <w:r w:rsidR="00234D50">
        <w:rPr>
          <w:rFonts w:ascii="Helvetica" w:eastAsia="Times New Roman" w:hAnsi="Helvetica" w:cs="Times New Roman"/>
          <w:color w:val="000000" w:themeColor="text1"/>
          <w:sz w:val="18"/>
          <w:szCs w:val="18"/>
          <w:lang w:val="en-AU"/>
        </w:rPr>
        <w:t xml:space="preserve"> eggs</w:t>
      </w:r>
      <w:r w:rsidR="00F64DE2">
        <w:rPr>
          <w:rFonts w:ascii="Helvetica" w:eastAsia="Times New Roman" w:hAnsi="Helvetica" w:cs="Times New Roman"/>
          <w:color w:val="000000" w:themeColor="text1"/>
          <w:sz w:val="18"/>
          <w:szCs w:val="18"/>
          <w:lang w:val="en-AU"/>
        </w:rPr>
        <w:t xml:space="preserve"> reaching adulthood”.</w:t>
      </w:r>
    </w:p>
    <w:p w:rsidR="00F64DE2" w:rsidRDefault="00F64DE2" w:rsidP="000A0489">
      <w:pPr>
        <w:rPr>
          <w:rFonts w:ascii="Helvetica" w:eastAsia="Times New Roman" w:hAnsi="Helvetica" w:cs="Times New Roman"/>
          <w:color w:val="000000" w:themeColor="text1"/>
          <w:sz w:val="18"/>
          <w:szCs w:val="18"/>
          <w:lang w:val="en-AU"/>
        </w:rPr>
      </w:pPr>
    </w:p>
    <w:p w:rsidR="00F64DE2" w:rsidRDefault="000A0489"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lastRenderedPageBreak/>
        <w:t xml:space="preserve">Thus, the number of eggs that hatched was </w:t>
      </w:r>
      <w:r w:rsidR="00F64DE2">
        <w:rPr>
          <w:rFonts w:ascii="Helvetica" w:eastAsia="Times New Roman" w:hAnsi="Helvetica" w:cs="Times New Roman"/>
          <w:color w:val="000000" w:themeColor="text1"/>
          <w:sz w:val="18"/>
          <w:szCs w:val="18"/>
          <w:lang w:val="en-AU"/>
        </w:rPr>
        <w:t>40 out of 600+ (SD-5), 600 out of</w:t>
      </w:r>
      <w:r>
        <w:rPr>
          <w:rFonts w:ascii="Helvetica" w:eastAsia="Times New Roman" w:hAnsi="Helvetica" w:cs="Times New Roman"/>
          <w:color w:val="000000" w:themeColor="text1"/>
          <w:sz w:val="18"/>
          <w:szCs w:val="18"/>
          <w:lang w:val="en-AU"/>
        </w:rPr>
        <w:t xml:space="preserve"> 600</w:t>
      </w:r>
      <w:r w:rsidR="00F64DE2">
        <w:rPr>
          <w:rFonts w:ascii="Helvetica" w:eastAsia="Times New Roman" w:hAnsi="Helvetica" w:cs="Times New Roman"/>
          <w:color w:val="000000" w:themeColor="text1"/>
          <w:sz w:val="18"/>
          <w:szCs w:val="18"/>
          <w:lang w:val="en-AU"/>
        </w:rPr>
        <w:t>+ (SD-72), and a similarly large proportion for</w:t>
      </w:r>
      <w:r>
        <w:rPr>
          <w:rFonts w:ascii="Helvetica" w:eastAsia="Times New Roman" w:hAnsi="Helvetica" w:cs="Times New Roman"/>
          <w:color w:val="000000" w:themeColor="text1"/>
          <w:sz w:val="18"/>
          <w:szCs w:val="18"/>
          <w:lang w:val="en-AU"/>
        </w:rPr>
        <w:t xml:space="preserve"> SD-Mad. </w:t>
      </w:r>
      <w:r w:rsidR="00F64DE2">
        <w:rPr>
          <w:rFonts w:ascii="Helvetica" w:eastAsia="Times New Roman" w:hAnsi="Helvetica" w:cs="Times New Roman"/>
          <w:color w:val="000000" w:themeColor="text1"/>
          <w:sz w:val="18"/>
          <w:szCs w:val="18"/>
          <w:lang w:val="en-AU"/>
        </w:rPr>
        <w:t xml:space="preserve">So we can say that most eggs hatch for the latter two, and most eggs die for the SD-5, but </w:t>
      </w:r>
      <w:r w:rsidR="00A46E5E">
        <w:rPr>
          <w:rFonts w:ascii="Helvetica" w:eastAsia="Times New Roman" w:hAnsi="Helvetica" w:cs="Times New Roman"/>
          <w:color w:val="000000" w:themeColor="text1"/>
          <w:sz w:val="18"/>
          <w:szCs w:val="18"/>
          <w:lang w:val="en-AU"/>
        </w:rPr>
        <w:t>we cannot be more precise</w:t>
      </w:r>
      <w:r w:rsidR="00F64DE2">
        <w:rPr>
          <w:rFonts w:ascii="Helvetica" w:eastAsia="Times New Roman" w:hAnsi="Helvetica" w:cs="Times New Roman"/>
          <w:color w:val="000000" w:themeColor="text1"/>
          <w:sz w:val="18"/>
          <w:szCs w:val="18"/>
          <w:lang w:val="en-AU"/>
        </w:rPr>
        <w:t xml:space="preserve"> than that</w:t>
      </w:r>
      <w:r w:rsidR="00A46E5E">
        <w:rPr>
          <w:rFonts w:ascii="Helvetica" w:eastAsia="Times New Roman" w:hAnsi="Helvetica" w:cs="Times New Roman"/>
          <w:color w:val="000000" w:themeColor="text1"/>
          <w:sz w:val="18"/>
          <w:szCs w:val="18"/>
          <w:lang w:val="en-AU"/>
        </w:rPr>
        <w:t>.</w:t>
      </w:r>
    </w:p>
    <w:p w:rsidR="000A0489" w:rsidRDefault="00F64DE2" w:rsidP="000A0489">
      <w:pPr>
        <w:rPr>
          <w:rFonts w:ascii="Helvetica" w:eastAsia="Times New Roman" w:hAnsi="Helvetica" w:cs="Times New Roman"/>
          <w:color w:val="00B0F0"/>
          <w:sz w:val="18"/>
          <w:szCs w:val="18"/>
          <w:lang w:val="en-AU"/>
        </w:rPr>
      </w:pPr>
      <w:r w:rsidRPr="000A0489">
        <w:rPr>
          <w:rFonts w:ascii="Helvetica" w:eastAsia="Times New Roman" w:hAnsi="Helvetica" w:cs="Times New Roman"/>
          <w:color w:val="00B0F0"/>
          <w:sz w:val="18"/>
          <w:szCs w:val="18"/>
          <w:lang w:val="en-AU"/>
        </w:rPr>
        <w:t xml:space="preserve"> </w:t>
      </w:r>
      <w:r w:rsidR="000A0489" w:rsidRPr="000A0489">
        <w:rPr>
          <w:rFonts w:ascii="Helvetica" w:eastAsia="Times New Roman" w:hAnsi="Helvetica" w:cs="Times New Roman"/>
          <w:color w:val="00B0F0"/>
          <w:sz w:val="18"/>
          <w:szCs w:val="18"/>
          <w:lang w:val="en-AU"/>
        </w:rPr>
        <w:br/>
        <w:t>-Did the authors check for drive in the males for each cross scheme? I didn’t see this reported in any of the tables. The X chromosome and 3rd chromosome can carry suppressors that I imagine would impact fitness.</w:t>
      </w:r>
    </w:p>
    <w:p w:rsidR="005D4B86" w:rsidRDefault="005D4B86" w:rsidP="000A0489">
      <w:pPr>
        <w:rPr>
          <w:rFonts w:ascii="Helvetica" w:eastAsia="Times New Roman" w:hAnsi="Helvetica" w:cs="Times New Roman"/>
          <w:color w:val="000000" w:themeColor="text1"/>
          <w:sz w:val="18"/>
          <w:szCs w:val="18"/>
          <w:lang w:val="en-AU"/>
        </w:rPr>
      </w:pPr>
    </w:p>
    <w:p w:rsidR="005D4B86" w:rsidRDefault="005D4B86"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Yes, we did run a pilot study which confirmed that the SD chromosomes drive when paired with the genetic background </w:t>
      </w:r>
      <w:r w:rsidR="00620063">
        <w:rPr>
          <w:rFonts w:ascii="Helvetica" w:eastAsia="Times New Roman" w:hAnsi="Helvetica" w:cs="Times New Roman"/>
          <w:color w:val="000000" w:themeColor="text1"/>
          <w:sz w:val="18"/>
          <w:szCs w:val="18"/>
          <w:lang w:val="en-AU"/>
        </w:rPr>
        <w:t xml:space="preserve">that we </w:t>
      </w:r>
      <w:r>
        <w:rPr>
          <w:rFonts w:ascii="Helvetica" w:eastAsia="Times New Roman" w:hAnsi="Helvetica" w:cs="Times New Roman"/>
          <w:color w:val="000000" w:themeColor="text1"/>
          <w:sz w:val="18"/>
          <w:szCs w:val="18"/>
          <w:lang w:val="en-AU"/>
        </w:rPr>
        <w:t xml:space="preserve">used in Experiment 1. We didn’t include these </w:t>
      </w:r>
      <w:r w:rsidR="009F5B5E">
        <w:rPr>
          <w:rFonts w:ascii="Helvetica" w:eastAsia="Times New Roman" w:hAnsi="Helvetica" w:cs="Times New Roman"/>
          <w:color w:val="000000" w:themeColor="text1"/>
          <w:sz w:val="18"/>
          <w:szCs w:val="18"/>
          <w:lang w:val="en-AU"/>
        </w:rPr>
        <w:t xml:space="preserve">pilot </w:t>
      </w:r>
      <w:r>
        <w:rPr>
          <w:rFonts w:ascii="Helvetica" w:eastAsia="Times New Roman" w:hAnsi="Helvetica" w:cs="Times New Roman"/>
          <w:color w:val="000000" w:themeColor="text1"/>
          <w:sz w:val="18"/>
          <w:szCs w:val="18"/>
          <w:lang w:val="en-AU"/>
        </w:rPr>
        <w:t xml:space="preserve">data in the original submission because A) it is already well-known that SD chromosomes </w:t>
      </w:r>
      <w:r w:rsidR="00620063">
        <w:rPr>
          <w:rFonts w:ascii="Helvetica" w:eastAsia="Times New Roman" w:hAnsi="Helvetica" w:cs="Times New Roman"/>
          <w:color w:val="000000" w:themeColor="text1"/>
          <w:sz w:val="18"/>
          <w:szCs w:val="18"/>
          <w:lang w:val="en-AU"/>
        </w:rPr>
        <w:t>cause</w:t>
      </w:r>
      <w:r>
        <w:rPr>
          <w:rFonts w:ascii="Helvetica" w:eastAsia="Times New Roman" w:hAnsi="Helvetica" w:cs="Times New Roman"/>
          <w:color w:val="000000" w:themeColor="text1"/>
          <w:sz w:val="18"/>
          <w:szCs w:val="18"/>
          <w:lang w:val="en-AU"/>
        </w:rPr>
        <w:t xml:space="preserve"> gene drive</w:t>
      </w:r>
      <w:r w:rsidR="00620063">
        <w:rPr>
          <w:rFonts w:ascii="Helvetica" w:eastAsia="Times New Roman" w:hAnsi="Helvetica" w:cs="Times New Roman"/>
          <w:color w:val="000000" w:themeColor="text1"/>
          <w:sz w:val="18"/>
          <w:szCs w:val="18"/>
          <w:lang w:val="en-AU"/>
        </w:rPr>
        <w:t xml:space="preserve"> in most genetic backgrounds</w:t>
      </w:r>
      <w:r>
        <w:rPr>
          <w:rFonts w:ascii="Helvetica" w:eastAsia="Times New Roman" w:hAnsi="Helvetica" w:cs="Times New Roman"/>
          <w:color w:val="000000" w:themeColor="text1"/>
          <w:sz w:val="18"/>
          <w:szCs w:val="18"/>
          <w:lang w:val="en-AU"/>
        </w:rPr>
        <w:t xml:space="preserve">, and B) one can </w:t>
      </w:r>
      <w:r w:rsidR="009F5B5E">
        <w:rPr>
          <w:rFonts w:ascii="Helvetica" w:eastAsia="Times New Roman" w:hAnsi="Helvetica" w:cs="Times New Roman"/>
          <w:color w:val="000000" w:themeColor="text1"/>
          <w:sz w:val="18"/>
          <w:szCs w:val="18"/>
          <w:lang w:val="en-AU"/>
        </w:rPr>
        <w:t>infer</w:t>
      </w:r>
      <w:r>
        <w:rPr>
          <w:rFonts w:ascii="Helvetica" w:eastAsia="Times New Roman" w:hAnsi="Helvetica" w:cs="Times New Roman"/>
          <w:color w:val="000000" w:themeColor="text1"/>
          <w:sz w:val="18"/>
          <w:szCs w:val="18"/>
          <w:lang w:val="en-AU"/>
        </w:rPr>
        <w:t xml:space="preserve"> that SD </w:t>
      </w:r>
      <w:r w:rsidR="009F5B5E">
        <w:rPr>
          <w:rFonts w:ascii="Helvetica" w:eastAsia="Times New Roman" w:hAnsi="Helvetica" w:cs="Times New Roman"/>
          <w:color w:val="000000" w:themeColor="text1"/>
          <w:sz w:val="18"/>
          <w:szCs w:val="18"/>
          <w:lang w:val="en-AU"/>
        </w:rPr>
        <w:t xml:space="preserve">did cause </w:t>
      </w:r>
      <w:r>
        <w:rPr>
          <w:rFonts w:ascii="Helvetica" w:eastAsia="Times New Roman" w:hAnsi="Helvetica" w:cs="Times New Roman"/>
          <w:color w:val="000000" w:themeColor="text1"/>
          <w:sz w:val="18"/>
          <w:szCs w:val="18"/>
          <w:lang w:val="en-AU"/>
        </w:rPr>
        <w:t>gene drive</w:t>
      </w:r>
      <w:r w:rsidR="009F5B5E">
        <w:rPr>
          <w:rFonts w:ascii="Helvetica" w:eastAsia="Times New Roman" w:hAnsi="Helvetica" w:cs="Times New Roman"/>
          <w:color w:val="000000" w:themeColor="text1"/>
          <w:sz w:val="18"/>
          <w:szCs w:val="18"/>
          <w:lang w:val="en-AU"/>
        </w:rPr>
        <w:t xml:space="preserve"> </w:t>
      </w:r>
      <w:r>
        <w:rPr>
          <w:rFonts w:ascii="Helvetica" w:eastAsia="Times New Roman" w:hAnsi="Helvetica" w:cs="Times New Roman"/>
          <w:color w:val="000000" w:themeColor="text1"/>
          <w:sz w:val="18"/>
          <w:szCs w:val="18"/>
          <w:lang w:val="en-AU"/>
        </w:rPr>
        <w:t xml:space="preserve">from Figure 1. </w:t>
      </w:r>
      <w:r w:rsidR="009F5B5E">
        <w:rPr>
          <w:rFonts w:ascii="Helvetica" w:eastAsia="Times New Roman" w:hAnsi="Helvetica" w:cs="Times New Roman"/>
          <w:color w:val="000000" w:themeColor="text1"/>
          <w:sz w:val="18"/>
          <w:szCs w:val="18"/>
          <w:lang w:val="en-AU"/>
        </w:rPr>
        <w:t>This is revealed by the fact</w:t>
      </w:r>
      <w:r>
        <w:rPr>
          <w:rFonts w:ascii="Helvetica" w:eastAsia="Times New Roman" w:hAnsi="Helvetica" w:cs="Times New Roman"/>
          <w:color w:val="000000" w:themeColor="text1"/>
          <w:sz w:val="18"/>
          <w:szCs w:val="18"/>
          <w:lang w:val="en-AU"/>
        </w:rPr>
        <w:t xml:space="preserve"> that the estimates are </w:t>
      </w:r>
      <w:r w:rsidR="00620063">
        <w:rPr>
          <w:rFonts w:ascii="Helvetica" w:eastAsia="Times New Roman" w:hAnsi="Helvetica" w:cs="Times New Roman"/>
          <w:color w:val="000000" w:themeColor="text1"/>
          <w:sz w:val="18"/>
          <w:szCs w:val="18"/>
          <w:lang w:val="en-AU"/>
        </w:rPr>
        <w:t>nois</w:t>
      </w:r>
      <w:r w:rsidR="009F5B5E">
        <w:rPr>
          <w:rFonts w:ascii="Helvetica" w:eastAsia="Times New Roman" w:hAnsi="Helvetica" w:cs="Times New Roman"/>
          <w:color w:val="000000" w:themeColor="text1"/>
          <w:sz w:val="18"/>
          <w:szCs w:val="18"/>
          <w:lang w:val="en-AU"/>
        </w:rPr>
        <w:t>ier</w:t>
      </w:r>
      <w:r>
        <w:rPr>
          <w:rFonts w:ascii="Helvetica" w:eastAsia="Times New Roman" w:hAnsi="Helvetica" w:cs="Times New Roman"/>
          <w:color w:val="000000" w:themeColor="text1"/>
          <w:sz w:val="18"/>
          <w:szCs w:val="18"/>
          <w:lang w:val="en-AU"/>
        </w:rPr>
        <w:t xml:space="preserve"> for </w:t>
      </w:r>
      <w:r w:rsidR="009F5B5E">
        <w:rPr>
          <w:rFonts w:ascii="Helvetica" w:eastAsia="Times New Roman" w:hAnsi="Helvetica" w:cs="Times New Roman"/>
          <w:color w:val="000000" w:themeColor="text1"/>
          <w:sz w:val="18"/>
          <w:szCs w:val="18"/>
          <w:lang w:val="en-AU"/>
        </w:rPr>
        <w:t xml:space="preserve">instances where the father had SD but </w:t>
      </w:r>
      <w:r w:rsidR="00A46E5E">
        <w:rPr>
          <w:rFonts w:ascii="Helvetica" w:eastAsia="Times New Roman" w:hAnsi="Helvetica" w:cs="Times New Roman"/>
          <w:color w:val="000000" w:themeColor="text1"/>
          <w:sz w:val="18"/>
          <w:szCs w:val="18"/>
          <w:lang w:val="en-AU"/>
        </w:rPr>
        <w:t>t</w:t>
      </w:r>
      <w:r w:rsidR="009F5B5E">
        <w:rPr>
          <w:rFonts w:ascii="Helvetica" w:eastAsia="Times New Roman" w:hAnsi="Helvetica" w:cs="Times New Roman"/>
          <w:color w:val="000000" w:themeColor="text1"/>
          <w:sz w:val="18"/>
          <w:szCs w:val="18"/>
          <w:lang w:val="en-AU"/>
        </w:rPr>
        <w:t xml:space="preserve">he offspring did not: </w:t>
      </w:r>
      <w:r>
        <w:rPr>
          <w:rFonts w:ascii="Helvetica" w:eastAsia="Times New Roman" w:hAnsi="Helvetica" w:cs="Times New Roman"/>
          <w:color w:val="000000" w:themeColor="text1"/>
          <w:sz w:val="18"/>
          <w:szCs w:val="18"/>
          <w:lang w:val="en-AU"/>
        </w:rPr>
        <w:t xml:space="preserve">this is because non-SD progeny are rare due to the strong meiotic drive </w:t>
      </w:r>
      <w:r w:rsidR="009F5B5E">
        <w:rPr>
          <w:rFonts w:ascii="Helvetica" w:eastAsia="Times New Roman" w:hAnsi="Helvetica" w:cs="Times New Roman"/>
          <w:color w:val="000000" w:themeColor="text1"/>
          <w:sz w:val="18"/>
          <w:szCs w:val="18"/>
          <w:lang w:val="en-AU"/>
        </w:rPr>
        <w:t>in the father</w:t>
      </w:r>
      <w:r w:rsidR="00620063">
        <w:rPr>
          <w:rFonts w:ascii="Helvetica" w:eastAsia="Times New Roman" w:hAnsi="Helvetica" w:cs="Times New Roman"/>
          <w:color w:val="000000" w:themeColor="text1"/>
          <w:sz w:val="18"/>
          <w:szCs w:val="18"/>
          <w:lang w:val="en-AU"/>
        </w:rPr>
        <w:t xml:space="preserve">, so the sample size </w:t>
      </w:r>
      <w:r w:rsidR="009F5B5E">
        <w:rPr>
          <w:rFonts w:ascii="Helvetica" w:eastAsia="Times New Roman" w:hAnsi="Helvetica" w:cs="Times New Roman"/>
          <w:color w:val="000000" w:themeColor="text1"/>
          <w:sz w:val="18"/>
          <w:szCs w:val="18"/>
          <w:lang w:val="en-AU"/>
        </w:rPr>
        <w:t xml:space="preserve">is lower </w:t>
      </w:r>
      <w:r>
        <w:rPr>
          <w:rFonts w:ascii="Helvetica" w:eastAsia="Times New Roman" w:hAnsi="Helvetica" w:cs="Times New Roman"/>
          <w:color w:val="000000" w:themeColor="text1"/>
          <w:sz w:val="18"/>
          <w:szCs w:val="18"/>
          <w:lang w:val="en-AU"/>
        </w:rPr>
        <w:t xml:space="preserve">(this is explained in </w:t>
      </w:r>
      <w:r w:rsidR="009F5B5E">
        <w:rPr>
          <w:rFonts w:ascii="Helvetica" w:eastAsia="Times New Roman" w:hAnsi="Helvetica" w:cs="Times New Roman"/>
          <w:color w:val="000000" w:themeColor="text1"/>
          <w:sz w:val="18"/>
          <w:szCs w:val="18"/>
          <w:lang w:val="en-AU"/>
        </w:rPr>
        <w:t>t</w:t>
      </w:r>
      <w:r>
        <w:rPr>
          <w:rFonts w:ascii="Helvetica" w:eastAsia="Times New Roman" w:hAnsi="Helvetica" w:cs="Times New Roman"/>
          <w:color w:val="000000" w:themeColor="text1"/>
          <w:sz w:val="18"/>
          <w:szCs w:val="18"/>
          <w:lang w:val="en-AU"/>
        </w:rPr>
        <w:t xml:space="preserve">he paper). </w:t>
      </w:r>
    </w:p>
    <w:p w:rsidR="005D4B86" w:rsidRDefault="005D4B86" w:rsidP="000A0489">
      <w:pPr>
        <w:rPr>
          <w:rFonts w:ascii="Helvetica" w:eastAsia="Times New Roman" w:hAnsi="Helvetica" w:cs="Times New Roman"/>
          <w:color w:val="000000" w:themeColor="text1"/>
          <w:sz w:val="18"/>
          <w:szCs w:val="18"/>
          <w:lang w:val="en-AU"/>
        </w:rPr>
      </w:pPr>
    </w:p>
    <w:p w:rsidR="005D4B86" w:rsidRDefault="005D4B86" w:rsidP="000A0489">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We are aware that </w:t>
      </w:r>
      <w:r w:rsidR="009F5B5E" w:rsidRPr="009F5B5E">
        <w:rPr>
          <w:rFonts w:ascii="Helvetica" w:eastAsia="Times New Roman" w:hAnsi="Helvetica" w:cs="Times New Roman"/>
          <w:i/>
          <w:iCs/>
          <w:color w:val="000000" w:themeColor="text1"/>
          <w:sz w:val="18"/>
          <w:szCs w:val="18"/>
          <w:lang w:val="en-AU"/>
        </w:rPr>
        <w:t>trans</w:t>
      </w:r>
      <w:r w:rsidR="009F5B5E">
        <w:rPr>
          <w:rFonts w:ascii="Helvetica" w:eastAsia="Times New Roman" w:hAnsi="Helvetica" w:cs="Times New Roman"/>
          <w:color w:val="000000" w:themeColor="text1"/>
          <w:sz w:val="18"/>
          <w:szCs w:val="18"/>
          <w:lang w:val="en-AU"/>
        </w:rPr>
        <w:t xml:space="preserve">-acting </w:t>
      </w:r>
      <w:r>
        <w:rPr>
          <w:rFonts w:ascii="Helvetica" w:eastAsia="Times New Roman" w:hAnsi="Helvetica" w:cs="Times New Roman"/>
          <w:color w:val="000000" w:themeColor="text1"/>
          <w:sz w:val="18"/>
          <w:szCs w:val="18"/>
          <w:lang w:val="en-AU"/>
        </w:rPr>
        <w:t xml:space="preserve">suppressors </w:t>
      </w:r>
      <w:r w:rsidR="009F5B5E">
        <w:rPr>
          <w:rFonts w:ascii="Helvetica" w:eastAsia="Times New Roman" w:hAnsi="Helvetica" w:cs="Times New Roman"/>
          <w:color w:val="000000" w:themeColor="text1"/>
          <w:sz w:val="18"/>
          <w:szCs w:val="18"/>
          <w:lang w:val="en-AU"/>
        </w:rPr>
        <w:t>have been discovered on</w:t>
      </w:r>
      <w:r>
        <w:rPr>
          <w:rFonts w:ascii="Helvetica" w:eastAsia="Times New Roman" w:hAnsi="Helvetica" w:cs="Times New Roman"/>
          <w:color w:val="000000" w:themeColor="text1"/>
          <w:sz w:val="18"/>
          <w:szCs w:val="18"/>
          <w:lang w:val="en-AU"/>
        </w:rPr>
        <w:t xml:space="preserve"> chromosomes X and 3, and the reviewer is </w:t>
      </w:r>
      <w:r w:rsidR="005013B8">
        <w:rPr>
          <w:rFonts w:ascii="Helvetica" w:eastAsia="Times New Roman" w:hAnsi="Helvetica" w:cs="Times New Roman"/>
          <w:color w:val="000000" w:themeColor="text1"/>
          <w:sz w:val="18"/>
          <w:szCs w:val="18"/>
          <w:lang w:val="en-AU"/>
        </w:rPr>
        <w:t xml:space="preserve">absolutely </w:t>
      </w:r>
      <w:r>
        <w:rPr>
          <w:rFonts w:ascii="Helvetica" w:eastAsia="Times New Roman" w:hAnsi="Helvetica" w:cs="Times New Roman"/>
          <w:color w:val="000000" w:themeColor="text1"/>
          <w:sz w:val="18"/>
          <w:szCs w:val="18"/>
          <w:lang w:val="en-AU"/>
        </w:rPr>
        <w:t xml:space="preserve">correct that these suppressors </w:t>
      </w:r>
      <w:r w:rsidR="005013B8">
        <w:rPr>
          <w:rFonts w:ascii="Helvetica" w:eastAsia="Times New Roman" w:hAnsi="Helvetica" w:cs="Times New Roman"/>
          <w:color w:val="000000" w:themeColor="text1"/>
          <w:sz w:val="18"/>
          <w:szCs w:val="18"/>
          <w:lang w:val="en-AU"/>
        </w:rPr>
        <w:t>might</w:t>
      </w:r>
      <w:r>
        <w:rPr>
          <w:rFonts w:ascii="Helvetica" w:eastAsia="Times New Roman" w:hAnsi="Helvetica" w:cs="Times New Roman"/>
          <w:color w:val="000000" w:themeColor="text1"/>
          <w:sz w:val="18"/>
          <w:szCs w:val="18"/>
          <w:lang w:val="en-AU"/>
        </w:rPr>
        <w:t xml:space="preserve"> affect fitness as well as affecting gene drive</w:t>
      </w:r>
      <w:r w:rsidR="005013B8">
        <w:rPr>
          <w:rFonts w:ascii="Helvetica" w:eastAsia="Times New Roman" w:hAnsi="Helvetica" w:cs="Times New Roman"/>
          <w:color w:val="000000" w:themeColor="text1"/>
          <w:sz w:val="18"/>
          <w:szCs w:val="18"/>
          <w:lang w:val="en-AU"/>
        </w:rPr>
        <w:t xml:space="preserve"> (this would be </w:t>
      </w:r>
      <w:r w:rsidR="009F5B5E">
        <w:rPr>
          <w:rFonts w:ascii="Helvetica" w:eastAsia="Times New Roman" w:hAnsi="Helvetica" w:cs="Times New Roman"/>
          <w:color w:val="000000" w:themeColor="text1"/>
          <w:sz w:val="18"/>
          <w:szCs w:val="18"/>
          <w:lang w:val="en-AU"/>
        </w:rPr>
        <w:t>interesting</w:t>
      </w:r>
      <w:r w:rsidR="005013B8">
        <w:rPr>
          <w:rFonts w:ascii="Helvetica" w:eastAsia="Times New Roman" w:hAnsi="Helvetica" w:cs="Times New Roman"/>
          <w:color w:val="000000" w:themeColor="text1"/>
          <w:sz w:val="18"/>
          <w:szCs w:val="18"/>
          <w:lang w:val="en-AU"/>
        </w:rPr>
        <w:t xml:space="preserve"> to study in the future)</w:t>
      </w:r>
      <w:r>
        <w:rPr>
          <w:rFonts w:ascii="Helvetica" w:eastAsia="Times New Roman" w:hAnsi="Helvetica" w:cs="Times New Roman"/>
          <w:color w:val="000000" w:themeColor="text1"/>
          <w:sz w:val="18"/>
          <w:szCs w:val="18"/>
          <w:lang w:val="en-AU"/>
        </w:rPr>
        <w:t xml:space="preserve">. However the flies used in our experiments all </w:t>
      </w:r>
      <w:r w:rsidR="009F5B5E">
        <w:rPr>
          <w:rFonts w:ascii="Helvetica" w:eastAsia="Times New Roman" w:hAnsi="Helvetica" w:cs="Times New Roman"/>
          <w:color w:val="000000" w:themeColor="text1"/>
          <w:sz w:val="18"/>
          <w:szCs w:val="18"/>
          <w:lang w:val="en-AU"/>
        </w:rPr>
        <w:t>came</w:t>
      </w:r>
      <w:r>
        <w:rPr>
          <w:rFonts w:ascii="Helvetica" w:eastAsia="Times New Roman" w:hAnsi="Helvetica" w:cs="Times New Roman"/>
          <w:color w:val="000000" w:themeColor="text1"/>
          <w:sz w:val="18"/>
          <w:szCs w:val="18"/>
          <w:lang w:val="en-AU"/>
        </w:rPr>
        <w:t xml:space="preserve"> from inbred lab stocks (see Methods and the crossing diagram), </w:t>
      </w:r>
      <w:r w:rsidR="009F5B5E">
        <w:rPr>
          <w:rFonts w:ascii="Helvetica" w:eastAsia="Times New Roman" w:hAnsi="Helvetica" w:cs="Times New Roman"/>
          <w:color w:val="000000" w:themeColor="text1"/>
          <w:sz w:val="18"/>
          <w:szCs w:val="18"/>
          <w:lang w:val="en-AU"/>
        </w:rPr>
        <w:t>so</w:t>
      </w:r>
      <w:r>
        <w:rPr>
          <w:rFonts w:ascii="Helvetica" w:eastAsia="Times New Roman" w:hAnsi="Helvetica" w:cs="Times New Roman"/>
          <w:color w:val="000000" w:themeColor="text1"/>
          <w:sz w:val="18"/>
          <w:szCs w:val="18"/>
          <w:lang w:val="en-AU"/>
        </w:rPr>
        <w:t xml:space="preserve"> it is unlikely that </w:t>
      </w:r>
      <w:r w:rsidR="009F5B5E">
        <w:rPr>
          <w:rFonts w:ascii="Helvetica" w:eastAsia="Times New Roman" w:hAnsi="Helvetica" w:cs="Times New Roman"/>
          <w:color w:val="000000" w:themeColor="text1"/>
          <w:sz w:val="18"/>
          <w:szCs w:val="18"/>
          <w:lang w:val="en-AU"/>
        </w:rPr>
        <w:t>any of our stocks are</w:t>
      </w:r>
      <w:r>
        <w:rPr>
          <w:rFonts w:ascii="Helvetica" w:eastAsia="Times New Roman" w:hAnsi="Helvetica" w:cs="Times New Roman"/>
          <w:color w:val="000000" w:themeColor="text1"/>
          <w:sz w:val="18"/>
          <w:szCs w:val="18"/>
          <w:lang w:val="en-AU"/>
        </w:rPr>
        <w:t xml:space="preserve"> genetically polymorphic for suppressor alleles. The pilot study supports this assertion, because strongly non-random segregation was observed in 45/45 families in which the father carried SD. So, our population apparently does not carry a strong suppressor (because if it did, we would not observe gene drive), and if any suppressors </w:t>
      </w:r>
      <w:r w:rsidRPr="009F5B5E">
        <w:rPr>
          <w:rFonts w:ascii="Helvetica" w:eastAsia="Times New Roman" w:hAnsi="Helvetica" w:cs="Times New Roman"/>
          <w:i/>
          <w:iCs/>
          <w:color w:val="000000" w:themeColor="text1"/>
          <w:sz w:val="18"/>
          <w:szCs w:val="18"/>
          <w:lang w:val="en-AU"/>
        </w:rPr>
        <w:t>are</w:t>
      </w:r>
      <w:r>
        <w:rPr>
          <w:rFonts w:ascii="Helvetica" w:eastAsia="Times New Roman" w:hAnsi="Helvetica" w:cs="Times New Roman"/>
          <w:color w:val="000000" w:themeColor="text1"/>
          <w:sz w:val="18"/>
          <w:szCs w:val="18"/>
          <w:lang w:val="en-AU"/>
        </w:rPr>
        <w:t xml:space="preserve"> present, they are fixed rather than polymorphic </w:t>
      </w:r>
      <w:r w:rsidR="009F5B5E">
        <w:rPr>
          <w:rFonts w:ascii="Helvetica" w:eastAsia="Times New Roman" w:hAnsi="Helvetica" w:cs="Times New Roman"/>
          <w:color w:val="000000" w:themeColor="text1"/>
          <w:sz w:val="18"/>
          <w:szCs w:val="18"/>
          <w:lang w:val="en-AU"/>
        </w:rPr>
        <w:t>because the strength of gene drive was similar in all 45 families we tested.</w:t>
      </w:r>
    </w:p>
    <w:p w:rsidR="005D4B86" w:rsidRDefault="005D4B86" w:rsidP="000A0489">
      <w:pPr>
        <w:rPr>
          <w:rFonts w:ascii="Helvetica" w:eastAsia="Times New Roman" w:hAnsi="Helvetica" w:cs="Times New Roman"/>
          <w:color w:val="000000" w:themeColor="text1"/>
          <w:sz w:val="18"/>
          <w:szCs w:val="18"/>
          <w:lang w:val="en-AU"/>
        </w:rPr>
      </w:pPr>
    </w:p>
    <w:p w:rsidR="005D4B86" w:rsidRDefault="005D4B86" w:rsidP="000A0489">
      <w:pPr>
        <w:rPr>
          <w:rFonts w:ascii="Helvetica" w:eastAsia="Times New Roman" w:hAnsi="Helvetica" w:cs="Times New Roman"/>
          <w:color w:val="000000" w:themeColor="text1"/>
          <w:sz w:val="18"/>
          <w:szCs w:val="18"/>
          <w:lang w:val="en-AU"/>
        </w:rPr>
      </w:pPr>
      <w:r w:rsidRPr="009F5B5E">
        <w:rPr>
          <w:rFonts w:ascii="Helvetica" w:eastAsia="Times New Roman" w:hAnsi="Helvetica" w:cs="Times New Roman"/>
          <w:b/>
          <w:bCs/>
          <w:color w:val="000000" w:themeColor="text1"/>
          <w:sz w:val="18"/>
          <w:szCs w:val="18"/>
          <w:lang w:val="en-AU"/>
        </w:rPr>
        <w:t xml:space="preserve">To address this concern, and to make available the pilot data for researchers who </w:t>
      </w:r>
      <w:r w:rsidR="009F5B5E" w:rsidRPr="009F5B5E">
        <w:rPr>
          <w:rFonts w:ascii="Helvetica" w:eastAsia="Times New Roman" w:hAnsi="Helvetica" w:cs="Times New Roman"/>
          <w:b/>
          <w:bCs/>
          <w:color w:val="000000" w:themeColor="text1"/>
          <w:sz w:val="18"/>
          <w:szCs w:val="18"/>
          <w:lang w:val="en-AU"/>
        </w:rPr>
        <w:t>might</w:t>
      </w:r>
      <w:r w:rsidRPr="009F5B5E">
        <w:rPr>
          <w:rFonts w:ascii="Helvetica" w:eastAsia="Times New Roman" w:hAnsi="Helvetica" w:cs="Times New Roman"/>
          <w:b/>
          <w:bCs/>
          <w:color w:val="000000" w:themeColor="text1"/>
          <w:sz w:val="18"/>
          <w:szCs w:val="18"/>
          <w:lang w:val="en-AU"/>
        </w:rPr>
        <w:t xml:space="preserve"> be interested,</w:t>
      </w:r>
      <w:r>
        <w:rPr>
          <w:rFonts w:ascii="Helvetica" w:eastAsia="Times New Roman" w:hAnsi="Helvetica" w:cs="Times New Roman"/>
          <w:color w:val="000000" w:themeColor="text1"/>
          <w:sz w:val="18"/>
          <w:szCs w:val="18"/>
          <w:lang w:val="en-AU"/>
        </w:rPr>
        <w:t xml:space="preserve"> </w:t>
      </w:r>
      <w:r w:rsidRPr="009F5B5E">
        <w:rPr>
          <w:rFonts w:ascii="Helvetica" w:eastAsia="Times New Roman" w:hAnsi="Helvetica" w:cs="Times New Roman"/>
          <w:b/>
          <w:bCs/>
          <w:color w:val="000000" w:themeColor="text1"/>
          <w:sz w:val="18"/>
          <w:szCs w:val="18"/>
          <w:lang w:val="en-AU"/>
        </w:rPr>
        <w:t>we now include them in the study</w:t>
      </w:r>
      <w:r>
        <w:rPr>
          <w:rFonts w:ascii="Helvetica" w:eastAsia="Times New Roman" w:hAnsi="Helvetica" w:cs="Times New Roman"/>
          <w:color w:val="000000" w:themeColor="text1"/>
          <w:sz w:val="18"/>
          <w:szCs w:val="18"/>
          <w:lang w:val="en-AU"/>
        </w:rPr>
        <w:t>. Here is the new figure, showing that roughly 80-90% of the</w:t>
      </w:r>
      <w:r w:rsidR="009F5B5E">
        <w:rPr>
          <w:rFonts w:ascii="Helvetica" w:eastAsia="Times New Roman" w:hAnsi="Helvetica" w:cs="Times New Roman"/>
          <w:color w:val="000000" w:themeColor="text1"/>
          <w:sz w:val="18"/>
          <w:szCs w:val="18"/>
          <w:lang w:val="en-AU"/>
        </w:rPr>
        <w:t xml:space="preserve"> adult</w:t>
      </w:r>
      <w:r>
        <w:rPr>
          <w:rFonts w:ascii="Helvetica" w:eastAsia="Times New Roman" w:hAnsi="Helvetica" w:cs="Times New Roman"/>
          <w:color w:val="000000" w:themeColor="text1"/>
          <w:sz w:val="18"/>
          <w:szCs w:val="18"/>
          <w:lang w:val="en-AU"/>
        </w:rPr>
        <w:t xml:space="preserve"> progeny </w:t>
      </w:r>
      <w:r w:rsidR="009F5B5E">
        <w:rPr>
          <w:rFonts w:ascii="Helvetica" w:eastAsia="Times New Roman" w:hAnsi="Helvetica" w:cs="Times New Roman"/>
          <w:color w:val="000000" w:themeColor="text1"/>
          <w:sz w:val="18"/>
          <w:szCs w:val="18"/>
          <w:lang w:val="en-AU"/>
        </w:rPr>
        <w:t xml:space="preserve">of SD heterozygote fathers </w:t>
      </w:r>
      <w:r>
        <w:rPr>
          <w:rFonts w:ascii="Helvetica" w:eastAsia="Times New Roman" w:hAnsi="Helvetica" w:cs="Times New Roman"/>
          <w:color w:val="000000" w:themeColor="text1"/>
          <w:sz w:val="18"/>
          <w:szCs w:val="18"/>
          <w:lang w:val="en-AU"/>
        </w:rPr>
        <w:t>carry SD</w:t>
      </w:r>
      <w:r w:rsidR="009F5B5E">
        <w:rPr>
          <w:rFonts w:ascii="Helvetica" w:eastAsia="Times New Roman" w:hAnsi="Helvetica" w:cs="Times New Roman"/>
          <w:color w:val="000000" w:themeColor="text1"/>
          <w:sz w:val="18"/>
          <w:szCs w:val="18"/>
          <w:lang w:val="en-AU"/>
        </w:rPr>
        <w:t xml:space="preserve"> (instead of the usual Mendelian 50%)</w:t>
      </w:r>
      <w:r>
        <w:rPr>
          <w:rFonts w:ascii="Helvetica" w:eastAsia="Times New Roman" w:hAnsi="Helvetica" w:cs="Times New Roman"/>
          <w:color w:val="000000" w:themeColor="text1"/>
          <w:sz w:val="18"/>
          <w:szCs w:val="18"/>
          <w:lang w:val="en-AU"/>
        </w:rPr>
        <w:t xml:space="preserve">. Note that these </w:t>
      </w:r>
      <w:r w:rsidR="009F5B5E">
        <w:rPr>
          <w:rFonts w:ascii="Helvetica" w:eastAsia="Times New Roman" w:hAnsi="Helvetica" w:cs="Times New Roman"/>
          <w:color w:val="000000" w:themeColor="text1"/>
          <w:sz w:val="18"/>
          <w:szCs w:val="18"/>
          <w:lang w:val="en-AU"/>
        </w:rPr>
        <w:t>estimates</w:t>
      </w:r>
      <w:r>
        <w:rPr>
          <w:rFonts w:ascii="Helvetica" w:eastAsia="Times New Roman" w:hAnsi="Helvetica" w:cs="Times New Roman"/>
          <w:color w:val="000000" w:themeColor="text1"/>
          <w:sz w:val="18"/>
          <w:szCs w:val="18"/>
          <w:lang w:val="en-AU"/>
        </w:rPr>
        <w:t xml:space="preserve"> only provide a lower bound on the strength of gene drive, because it is possible that the survival rate is lower for SD-bearing progeny (this </w:t>
      </w:r>
      <w:r w:rsidR="009F5B5E">
        <w:rPr>
          <w:rFonts w:ascii="Helvetica" w:eastAsia="Times New Roman" w:hAnsi="Helvetica" w:cs="Times New Roman"/>
          <w:color w:val="000000" w:themeColor="text1"/>
          <w:sz w:val="18"/>
          <w:szCs w:val="18"/>
          <w:lang w:val="en-AU"/>
        </w:rPr>
        <w:t xml:space="preserve">pilot </w:t>
      </w:r>
      <w:r>
        <w:rPr>
          <w:rFonts w:ascii="Helvetica" w:eastAsia="Times New Roman" w:hAnsi="Helvetica" w:cs="Times New Roman"/>
          <w:color w:val="000000" w:themeColor="text1"/>
          <w:sz w:val="18"/>
          <w:szCs w:val="18"/>
          <w:lang w:val="en-AU"/>
        </w:rPr>
        <w:t>experiment was not designed to simultaneously measure the effect of SD on</w:t>
      </w:r>
      <w:r w:rsidR="009F5B5E">
        <w:rPr>
          <w:rFonts w:ascii="Helvetica" w:eastAsia="Times New Roman" w:hAnsi="Helvetica" w:cs="Times New Roman"/>
          <w:color w:val="000000" w:themeColor="text1"/>
          <w:sz w:val="18"/>
          <w:szCs w:val="18"/>
          <w:lang w:val="en-AU"/>
        </w:rPr>
        <w:t xml:space="preserve"> egg-to-adult survival</w:t>
      </w:r>
      <w:r>
        <w:rPr>
          <w:rFonts w:ascii="Helvetica" w:eastAsia="Times New Roman" w:hAnsi="Helvetica" w:cs="Times New Roman"/>
          <w:color w:val="000000" w:themeColor="text1"/>
          <w:sz w:val="18"/>
          <w:szCs w:val="18"/>
          <w:lang w:val="en-AU"/>
        </w:rPr>
        <w:t xml:space="preserve">). </w:t>
      </w:r>
    </w:p>
    <w:p w:rsidR="005D4B86" w:rsidRDefault="005D4B86" w:rsidP="000A0489">
      <w:pPr>
        <w:rPr>
          <w:rFonts w:ascii="Helvetica" w:eastAsia="Times New Roman" w:hAnsi="Helvetica" w:cs="Times New Roman"/>
          <w:color w:val="000000" w:themeColor="text1"/>
          <w:sz w:val="18"/>
          <w:szCs w:val="18"/>
          <w:lang w:val="en-AU"/>
        </w:rPr>
      </w:pPr>
    </w:p>
    <w:p w:rsidR="005D4B86" w:rsidRDefault="00A46E5E" w:rsidP="00A46E5E">
      <w:pPr>
        <w:jc w:val="center"/>
        <w:rPr>
          <w:rFonts w:ascii="Helvetica" w:eastAsia="Times New Roman" w:hAnsi="Helvetica" w:cs="Times New Roman"/>
          <w:color w:val="000000" w:themeColor="text1"/>
          <w:sz w:val="18"/>
          <w:szCs w:val="18"/>
          <w:lang w:val="en-AU"/>
        </w:rPr>
      </w:pPr>
      <w:r w:rsidRPr="00A46E5E">
        <w:rPr>
          <w:rFonts w:ascii="Helvetica" w:eastAsia="Times New Roman" w:hAnsi="Helvetica" w:cs="Times New Roman"/>
          <w:color w:val="000000" w:themeColor="text1"/>
          <w:sz w:val="18"/>
          <w:szCs w:val="18"/>
          <w:lang w:val="en-AU"/>
        </w:rPr>
        <w:drawing>
          <wp:inline distT="0" distB="0" distL="0" distR="0" wp14:anchorId="74D74BFD" wp14:editId="345CBECA">
            <wp:extent cx="2751083" cy="263182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1723" cy="2642008"/>
                    </a:xfrm>
                    <a:prstGeom prst="rect">
                      <a:avLst/>
                    </a:prstGeom>
                  </pic:spPr>
                </pic:pic>
              </a:graphicData>
            </a:graphic>
          </wp:inline>
        </w:drawing>
      </w:r>
    </w:p>
    <w:p w:rsidR="00A46E5E" w:rsidRDefault="00A46E5E" w:rsidP="000A0489">
      <w:pPr>
        <w:rPr>
          <w:rFonts w:ascii="Helvetica" w:eastAsia="Times New Roman" w:hAnsi="Helvetica" w:cs="Times New Roman"/>
          <w:b/>
          <w:bCs/>
          <w:color w:val="000000" w:themeColor="text1"/>
          <w:sz w:val="18"/>
          <w:szCs w:val="18"/>
          <w:lang w:val="en-AU"/>
        </w:rPr>
      </w:pPr>
    </w:p>
    <w:p w:rsidR="005D4B86" w:rsidRDefault="005D4B86" w:rsidP="000A0489">
      <w:pPr>
        <w:rPr>
          <w:rFonts w:ascii="Helvetica" w:eastAsia="Times New Roman" w:hAnsi="Helvetica" w:cs="Times New Roman"/>
          <w:color w:val="000000" w:themeColor="text1"/>
          <w:sz w:val="18"/>
          <w:szCs w:val="18"/>
          <w:lang w:val="en-AU"/>
        </w:rPr>
      </w:pPr>
      <w:r w:rsidRPr="00A46E5E">
        <w:rPr>
          <w:rFonts w:ascii="Helvetica" w:eastAsia="Times New Roman" w:hAnsi="Helvetica" w:cs="Times New Roman"/>
          <w:b/>
          <w:bCs/>
          <w:i/>
          <w:iCs/>
          <w:color w:val="000000" w:themeColor="text1"/>
          <w:sz w:val="18"/>
          <w:szCs w:val="18"/>
          <w:lang w:val="en-AU"/>
        </w:rPr>
        <w:t xml:space="preserve">Figure </w:t>
      </w:r>
      <w:r w:rsidR="00A46E5E" w:rsidRPr="00A46E5E">
        <w:rPr>
          <w:rFonts w:ascii="Helvetica" w:eastAsia="Times New Roman" w:hAnsi="Helvetica" w:cs="Times New Roman"/>
          <w:b/>
          <w:bCs/>
          <w:i/>
          <w:iCs/>
          <w:color w:val="000000" w:themeColor="text1"/>
          <w:sz w:val="18"/>
          <w:szCs w:val="18"/>
          <w:lang w:val="en-AU"/>
        </w:rPr>
        <w:t>S2</w:t>
      </w:r>
      <w:r>
        <w:rPr>
          <w:rFonts w:ascii="Helvetica" w:eastAsia="Times New Roman" w:hAnsi="Helvetica" w:cs="Times New Roman"/>
          <w:color w:val="000000" w:themeColor="text1"/>
          <w:sz w:val="18"/>
          <w:szCs w:val="18"/>
          <w:lang w:val="en-AU"/>
        </w:rPr>
        <w:t xml:space="preserve">: </w:t>
      </w:r>
      <w:r w:rsidR="00A46E5E" w:rsidRPr="00A46E5E">
        <w:rPr>
          <w:rFonts w:ascii="Helvetica" w:eastAsia="Times New Roman" w:hAnsi="Helvetica" w:cs="Times New Roman"/>
          <w:color w:val="000000" w:themeColor="text1"/>
          <w:sz w:val="18"/>
          <w:szCs w:val="18"/>
          <w:lang w:val="en-AU"/>
        </w:rPr>
        <w:t xml:space="preserve">Posterior estimates of the percentage of adult progeny that carried SD in the pilot experiment, which crossed </w:t>
      </w:r>
      <w:r w:rsidR="00A46E5E" w:rsidRPr="00A46E5E">
        <w:rPr>
          <w:rFonts w:ascii="Helvetica" w:eastAsia="Times New Roman" w:hAnsi="Helvetica" w:cs="Times New Roman"/>
          <w:i/>
          <w:iCs/>
          <w:color w:val="000000" w:themeColor="text1"/>
          <w:sz w:val="18"/>
          <w:szCs w:val="18"/>
          <w:lang w:val="en-AU"/>
        </w:rPr>
        <w:t>SD/</w:t>
      </w:r>
      <w:proofErr w:type="spellStart"/>
      <w:r w:rsidR="00A46E5E" w:rsidRPr="00A46E5E">
        <w:rPr>
          <w:rFonts w:ascii="Helvetica" w:eastAsia="Times New Roman" w:hAnsi="Helvetica" w:cs="Times New Roman"/>
          <w:i/>
          <w:iCs/>
          <w:color w:val="000000" w:themeColor="text1"/>
          <w:sz w:val="18"/>
          <w:szCs w:val="18"/>
          <w:lang w:val="en-AU"/>
        </w:rPr>
        <w:t>bw</w:t>
      </w:r>
      <w:proofErr w:type="spellEnd"/>
      <w:r w:rsidR="00A46E5E" w:rsidRPr="00A46E5E">
        <w:rPr>
          <w:rFonts w:ascii="Helvetica" w:eastAsia="Times New Roman" w:hAnsi="Helvetica" w:cs="Times New Roman"/>
          <w:color w:val="000000" w:themeColor="text1"/>
          <w:sz w:val="18"/>
          <w:szCs w:val="18"/>
          <w:lang w:val="en-AU"/>
        </w:rPr>
        <w:t xml:space="preserve"> males and </w:t>
      </w:r>
      <w:proofErr w:type="spellStart"/>
      <w:r w:rsidR="00A46E5E" w:rsidRPr="00A46E5E">
        <w:rPr>
          <w:rFonts w:ascii="Helvetica" w:eastAsia="Times New Roman" w:hAnsi="Helvetica" w:cs="Times New Roman"/>
          <w:i/>
          <w:iCs/>
          <w:color w:val="000000" w:themeColor="text1"/>
          <w:sz w:val="18"/>
          <w:szCs w:val="18"/>
          <w:lang w:val="en-AU"/>
        </w:rPr>
        <w:t>bw</w:t>
      </w:r>
      <w:proofErr w:type="spellEnd"/>
      <w:r w:rsidR="00A46E5E" w:rsidRPr="00A46E5E">
        <w:rPr>
          <w:rFonts w:ascii="Helvetica" w:eastAsia="Times New Roman" w:hAnsi="Helvetica" w:cs="Times New Roman"/>
          <w:i/>
          <w:iCs/>
          <w:color w:val="000000" w:themeColor="text1"/>
          <w:sz w:val="18"/>
          <w:szCs w:val="18"/>
          <w:lang w:val="en-AU"/>
        </w:rPr>
        <w:t>/</w:t>
      </w:r>
      <w:proofErr w:type="spellStart"/>
      <w:r w:rsidR="00A46E5E" w:rsidRPr="00A46E5E">
        <w:rPr>
          <w:rFonts w:ascii="Helvetica" w:eastAsia="Times New Roman" w:hAnsi="Helvetica" w:cs="Times New Roman"/>
          <w:i/>
          <w:iCs/>
          <w:color w:val="000000" w:themeColor="text1"/>
          <w:sz w:val="18"/>
          <w:szCs w:val="18"/>
          <w:lang w:val="en-AU"/>
        </w:rPr>
        <w:t>bw</w:t>
      </w:r>
      <w:proofErr w:type="spellEnd"/>
      <w:r w:rsidR="00A46E5E" w:rsidRPr="00A46E5E">
        <w:rPr>
          <w:rFonts w:ascii="Helvetica" w:eastAsia="Times New Roman" w:hAnsi="Helvetica" w:cs="Times New Roman"/>
          <w:color w:val="000000" w:themeColor="text1"/>
          <w:sz w:val="18"/>
          <w:szCs w:val="18"/>
          <w:lang w:val="en-AU"/>
        </w:rPr>
        <w:t xml:space="preserve"> females. All estimates lie well above the 50% expected under Mendelian inheritance, and the estimate for SD-Mad is significantly lower than the other two. Note that the elevated percentage of SD progeny is the net result of segregation distortion and pre-adult mortality, and so the strength of segregation distortion might be stronger than suggested by these estimates if SD </w:t>
      </w:r>
      <w:bookmarkStart w:id="2" w:name="_GoBack"/>
      <w:bookmarkEnd w:id="2"/>
      <w:r w:rsidR="00A46E5E" w:rsidRPr="00A46E5E">
        <w:rPr>
          <w:rFonts w:ascii="Helvetica" w:eastAsia="Times New Roman" w:hAnsi="Helvetica" w:cs="Times New Roman"/>
          <w:color w:val="000000" w:themeColor="text1"/>
          <w:sz w:val="18"/>
          <w:szCs w:val="18"/>
          <w:lang w:val="en-AU"/>
        </w:rPr>
        <w:t>progeny are less likely to survive to adulthood.</w:t>
      </w:r>
    </w:p>
    <w:p w:rsidR="000A0489" w:rsidRDefault="000A0489" w:rsidP="000A0489">
      <w:pPr>
        <w:rPr>
          <w:rFonts w:ascii="Helvetica" w:eastAsia="Times New Roman" w:hAnsi="Helvetica" w:cs="Times New Roman"/>
          <w:color w:val="00B0F0"/>
          <w:sz w:val="18"/>
          <w:szCs w:val="18"/>
          <w:lang w:val="en-AU"/>
        </w:rPr>
      </w:pPr>
      <w:r w:rsidRPr="000A0489">
        <w:rPr>
          <w:rFonts w:ascii="Helvetica" w:eastAsia="Times New Roman" w:hAnsi="Helvetica" w:cs="Times New Roman"/>
          <w:color w:val="00B0F0"/>
          <w:sz w:val="18"/>
          <w:szCs w:val="18"/>
          <w:lang w:val="en-AU"/>
        </w:rPr>
        <w:br/>
        <w:t>Line 373: “</w:t>
      </w:r>
      <w:proofErr w:type="spellStart"/>
      <w:r w:rsidRPr="000A0489">
        <w:rPr>
          <w:rFonts w:ascii="Helvetica" w:eastAsia="Times New Roman" w:hAnsi="Helvetica" w:cs="Times New Roman"/>
          <w:color w:val="00B0F0"/>
          <w:sz w:val="18"/>
          <w:szCs w:val="18"/>
          <w:lang w:val="en-AU"/>
        </w:rPr>
        <w:t>polmorphism</w:t>
      </w:r>
      <w:proofErr w:type="spellEnd"/>
      <w:r w:rsidRPr="000A0489">
        <w:rPr>
          <w:rFonts w:ascii="Helvetica" w:eastAsia="Times New Roman" w:hAnsi="Helvetica" w:cs="Times New Roman"/>
          <w:color w:val="00B0F0"/>
          <w:sz w:val="18"/>
          <w:szCs w:val="18"/>
          <w:lang w:val="en-AU"/>
        </w:rPr>
        <w:t>” should be “polymorphism”</w:t>
      </w:r>
      <w:r>
        <w:rPr>
          <w:rFonts w:ascii="Helvetica" w:eastAsia="Times New Roman" w:hAnsi="Helvetica" w:cs="Times New Roman"/>
          <w:color w:val="00B0F0"/>
          <w:sz w:val="18"/>
          <w:szCs w:val="18"/>
          <w:lang w:val="en-AU"/>
        </w:rPr>
        <w:t xml:space="preserve"> and </w:t>
      </w:r>
      <w:r w:rsidRPr="000A0489">
        <w:rPr>
          <w:rFonts w:ascii="Helvetica" w:eastAsia="Times New Roman" w:hAnsi="Helvetica" w:cs="Times New Roman"/>
          <w:color w:val="00B0F0"/>
          <w:sz w:val="18"/>
          <w:szCs w:val="18"/>
          <w:lang w:val="en-AU"/>
        </w:rPr>
        <w:t>Figure 1 legend: “</w:t>
      </w:r>
      <w:proofErr w:type="spellStart"/>
      <w:r w:rsidRPr="000A0489">
        <w:rPr>
          <w:rFonts w:ascii="Helvetica" w:eastAsia="Times New Roman" w:hAnsi="Helvetica" w:cs="Times New Roman"/>
          <w:color w:val="00B0F0"/>
          <w:sz w:val="18"/>
          <w:szCs w:val="18"/>
          <w:lang w:val="en-AU"/>
        </w:rPr>
        <w:t>statistcal</w:t>
      </w:r>
      <w:proofErr w:type="spellEnd"/>
      <w:r w:rsidRPr="000A0489">
        <w:rPr>
          <w:rFonts w:ascii="Helvetica" w:eastAsia="Times New Roman" w:hAnsi="Helvetica" w:cs="Times New Roman"/>
          <w:color w:val="00B0F0"/>
          <w:sz w:val="18"/>
          <w:szCs w:val="18"/>
          <w:lang w:val="en-AU"/>
        </w:rPr>
        <w:t>” should be “statistical”</w:t>
      </w:r>
    </w:p>
    <w:p w:rsidR="000A0489" w:rsidRDefault="000A0489" w:rsidP="000A0489">
      <w:pPr>
        <w:rPr>
          <w:rFonts w:ascii="Helvetica" w:eastAsia="Times New Roman" w:hAnsi="Helvetica" w:cs="Times New Roman"/>
          <w:color w:val="00B0F0"/>
          <w:sz w:val="18"/>
          <w:szCs w:val="18"/>
          <w:lang w:val="en-AU"/>
        </w:rPr>
      </w:pPr>
    </w:p>
    <w:p w:rsidR="000A0489" w:rsidRPr="000A0489" w:rsidRDefault="000A0489" w:rsidP="000A0489">
      <w:pPr>
        <w:rPr>
          <w:rFonts w:ascii="Helvetica" w:eastAsia="Times New Roman" w:hAnsi="Helvetica" w:cs="Times New Roman"/>
          <w:color w:val="000000" w:themeColor="text1"/>
          <w:sz w:val="18"/>
          <w:szCs w:val="18"/>
          <w:lang w:val="en-AU"/>
        </w:rPr>
      </w:pPr>
      <w:r w:rsidRPr="000A0489">
        <w:rPr>
          <w:rFonts w:ascii="Helvetica" w:eastAsia="Times New Roman" w:hAnsi="Helvetica" w:cs="Times New Roman"/>
          <w:color w:val="000000" w:themeColor="text1"/>
          <w:sz w:val="18"/>
          <w:szCs w:val="18"/>
          <w:lang w:val="en-AU"/>
        </w:rPr>
        <w:t>Many thanks, we have fixed these typos.</w:t>
      </w:r>
    </w:p>
    <w:p w:rsidR="000A0489" w:rsidRDefault="000A0489" w:rsidP="000A0489">
      <w:pPr>
        <w:rPr>
          <w:rFonts w:ascii="Helvetica" w:eastAsia="Times New Roman" w:hAnsi="Helvetica" w:cs="Times New Roman"/>
          <w:color w:val="00B0F0"/>
          <w:sz w:val="18"/>
          <w:szCs w:val="18"/>
          <w:lang w:val="en-AU"/>
        </w:rPr>
      </w:pPr>
      <w:r w:rsidRPr="000A0489">
        <w:rPr>
          <w:rFonts w:ascii="Helvetica" w:eastAsia="Times New Roman" w:hAnsi="Helvetica" w:cs="Times New Roman"/>
          <w:color w:val="00B0F0"/>
          <w:sz w:val="18"/>
          <w:szCs w:val="18"/>
          <w:lang w:val="en-AU"/>
        </w:rPr>
        <w:br/>
        <w:t>Running title should perhaps be “Fitness effects of a selfish gene complex” rather than “gene”</w:t>
      </w:r>
    </w:p>
    <w:p w:rsidR="00447C2B" w:rsidRDefault="00447C2B">
      <w:pPr>
        <w:rPr>
          <w:rFonts w:ascii="Helvetica" w:eastAsia="Times New Roman" w:hAnsi="Helvetica" w:cs="Times New Roman"/>
          <w:color w:val="00B0F0"/>
          <w:sz w:val="18"/>
          <w:szCs w:val="18"/>
          <w:lang w:val="en-AU"/>
        </w:rPr>
      </w:pPr>
    </w:p>
    <w:p w:rsidR="000A0489" w:rsidRPr="000A0489" w:rsidRDefault="000A0489">
      <w:pPr>
        <w:rPr>
          <w:color w:val="000000" w:themeColor="text1"/>
        </w:rPr>
      </w:pPr>
      <w:r>
        <w:rPr>
          <w:rFonts w:ascii="Helvetica" w:eastAsia="Times New Roman" w:hAnsi="Helvetica" w:cs="Times New Roman"/>
          <w:color w:val="000000" w:themeColor="text1"/>
          <w:sz w:val="18"/>
          <w:szCs w:val="18"/>
          <w:lang w:val="en-AU"/>
        </w:rPr>
        <w:lastRenderedPageBreak/>
        <w:t xml:space="preserve">Thanks, we have changed the running header to </w:t>
      </w:r>
      <w:r w:rsidRPr="000A0489">
        <w:rPr>
          <w:rFonts w:ascii="Helvetica" w:eastAsia="Times New Roman" w:hAnsi="Helvetica" w:cs="Times New Roman"/>
          <w:color w:val="000000" w:themeColor="text1"/>
          <w:sz w:val="18"/>
          <w:szCs w:val="18"/>
          <w:lang w:val="en-AU"/>
        </w:rPr>
        <w:t xml:space="preserve">“Fitness effects of a selfish </w:t>
      </w:r>
      <w:r>
        <w:rPr>
          <w:rFonts w:ascii="Helvetica" w:eastAsia="Times New Roman" w:hAnsi="Helvetica" w:cs="Times New Roman"/>
          <w:color w:val="000000" w:themeColor="text1"/>
          <w:sz w:val="18"/>
          <w:szCs w:val="18"/>
          <w:lang w:val="en-AU"/>
        </w:rPr>
        <w:t>super</w:t>
      </w:r>
      <w:r w:rsidRPr="000A0489">
        <w:rPr>
          <w:rFonts w:ascii="Helvetica" w:eastAsia="Times New Roman" w:hAnsi="Helvetica" w:cs="Times New Roman"/>
          <w:color w:val="000000" w:themeColor="text1"/>
          <w:sz w:val="18"/>
          <w:szCs w:val="18"/>
          <w:lang w:val="en-AU"/>
        </w:rPr>
        <w:t>gene”</w:t>
      </w:r>
      <w:r>
        <w:rPr>
          <w:rFonts w:ascii="Helvetica" w:eastAsia="Times New Roman" w:hAnsi="Helvetica" w:cs="Times New Roman"/>
          <w:color w:val="000000" w:themeColor="text1"/>
          <w:sz w:val="18"/>
          <w:szCs w:val="18"/>
          <w:lang w:val="en-AU"/>
        </w:rPr>
        <w:t xml:space="preserve"> for consistency with the title (“gene complex” and “supergene” have </w:t>
      </w:r>
      <w:r w:rsidR="00001CE0">
        <w:rPr>
          <w:rFonts w:ascii="Helvetica" w:eastAsia="Times New Roman" w:hAnsi="Helvetica" w:cs="Times New Roman"/>
          <w:color w:val="000000" w:themeColor="text1"/>
          <w:sz w:val="18"/>
          <w:szCs w:val="18"/>
          <w:lang w:val="en-AU"/>
        </w:rPr>
        <w:t xml:space="preserve">equivalent </w:t>
      </w:r>
      <w:r>
        <w:rPr>
          <w:rFonts w:ascii="Helvetica" w:eastAsia="Times New Roman" w:hAnsi="Helvetica" w:cs="Times New Roman"/>
          <w:color w:val="000000" w:themeColor="text1"/>
          <w:sz w:val="18"/>
          <w:szCs w:val="18"/>
          <w:lang w:val="en-AU"/>
        </w:rPr>
        <w:t>meaning</w:t>
      </w:r>
      <w:r w:rsidR="009F5B5E">
        <w:rPr>
          <w:rFonts w:ascii="Helvetica" w:eastAsia="Times New Roman" w:hAnsi="Helvetica" w:cs="Times New Roman"/>
          <w:color w:val="000000" w:themeColor="text1"/>
          <w:sz w:val="18"/>
          <w:szCs w:val="18"/>
          <w:lang w:val="en-AU"/>
        </w:rPr>
        <w:t>s</w:t>
      </w:r>
      <w:r>
        <w:rPr>
          <w:rFonts w:ascii="Helvetica" w:eastAsia="Times New Roman" w:hAnsi="Helvetica" w:cs="Times New Roman"/>
          <w:color w:val="000000" w:themeColor="text1"/>
          <w:sz w:val="18"/>
          <w:szCs w:val="18"/>
          <w:lang w:val="en-AU"/>
        </w:rPr>
        <w:t>)</w:t>
      </w:r>
    </w:p>
    <w:sectPr w:rsidR="000A0489" w:rsidRPr="000A0489" w:rsidSect="009573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idi Wong">
    <w15:presenceInfo w15:providerId="AD" w15:userId="S::hwwong@unimelb.edu.au::38ef45e9-6786-4b3c-8548-4dbe64846e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489"/>
    <w:rsid w:val="00001CE0"/>
    <w:rsid w:val="00091B41"/>
    <w:rsid w:val="000A0489"/>
    <w:rsid w:val="00234D50"/>
    <w:rsid w:val="002B1550"/>
    <w:rsid w:val="002D0215"/>
    <w:rsid w:val="0039015F"/>
    <w:rsid w:val="004379D3"/>
    <w:rsid w:val="00447C2B"/>
    <w:rsid w:val="005013B8"/>
    <w:rsid w:val="005D4B86"/>
    <w:rsid w:val="00620063"/>
    <w:rsid w:val="006D6980"/>
    <w:rsid w:val="006D70FE"/>
    <w:rsid w:val="00700592"/>
    <w:rsid w:val="00867E15"/>
    <w:rsid w:val="00945942"/>
    <w:rsid w:val="009573D8"/>
    <w:rsid w:val="009F5B5E"/>
    <w:rsid w:val="00A46E5E"/>
    <w:rsid w:val="00A47B47"/>
    <w:rsid w:val="00A77047"/>
    <w:rsid w:val="00B17314"/>
    <w:rsid w:val="00B5027C"/>
    <w:rsid w:val="00C476A4"/>
    <w:rsid w:val="00D23BC6"/>
    <w:rsid w:val="00D403F3"/>
    <w:rsid w:val="00EC5595"/>
    <w:rsid w:val="00F12566"/>
    <w:rsid w:val="00F64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DF5B9"/>
  <w14:defaultImageDpi w14:val="32767"/>
  <w15:chartTrackingRefBased/>
  <w15:docId w15:val="{DAAF1A36-36EC-E44D-844A-D8657C8A3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0489"/>
  </w:style>
  <w:style w:type="character" w:styleId="Hyperlink">
    <w:name w:val="Hyperlink"/>
    <w:basedOn w:val="DefaultParagraphFont"/>
    <w:uiPriority w:val="99"/>
    <w:unhideWhenUsed/>
    <w:rsid w:val="000A0489"/>
    <w:rPr>
      <w:color w:val="0000FF"/>
      <w:u w:val="single"/>
    </w:rPr>
  </w:style>
  <w:style w:type="character" w:styleId="UnresolvedMention">
    <w:name w:val="Unresolved Mention"/>
    <w:basedOn w:val="DefaultParagraphFont"/>
    <w:uiPriority w:val="99"/>
    <w:rsid w:val="000A04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078762">
      <w:bodyDiv w:val="1"/>
      <w:marLeft w:val="0"/>
      <w:marRight w:val="0"/>
      <w:marTop w:val="0"/>
      <w:marBottom w:val="0"/>
      <w:divBdr>
        <w:top w:val="none" w:sz="0" w:space="0" w:color="auto"/>
        <w:left w:val="none" w:sz="0" w:space="0" w:color="auto"/>
        <w:bottom w:val="none" w:sz="0" w:space="0" w:color="auto"/>
        <w:right w:val="none" w:sz="0" w:space="0" w:color="auto"/>
      </w:divBdr>
    </w:div>
    <w:div w:id="727991410">
      <w:bodyDiv w:val="1"/>
      <w:marLeft w:val="0"/>
      <w:marRight w:val="0"/>
      <w:marTop w:val="0"/>
      <w:marBottom w:val="0"/>
      <w:divBdr>
        <w:top w:val="none" w:sz="0" w:space="0" w:color="auto"/>
        <w:left w:val="none" w:sz="0" w:space="0" w:color="auto"/>
        <w:bottom w:val="none" w:sz="0" w:space="0" w:color="auto"/>
        <w:right w:val="none" w:sz="0" w:space="0" w:color="auto"/>
      </w:divBdr>
    </w:div>
    <w:div w:id="88128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hyperlink" Target="https://lukeholman.github.io/fitnessCostSD/" TargetMode="External"/><Relationship Id="rId10" Type="http://schemas.openxmlformats.org/officeDocument/2006/relationships/fontTable" Target="fontTable.xml"/><Relationship Id="rId4" Type="http://schemas.openxmlformats.org/officeDocument/2006/relationships/hyperlink" Target="https://github.com/tdurieux/anonymous_github"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2223</Words>
  <Characters>12676</Characters>
  <Application>Microsoft Office Word</Application>
  <DocSecurity>0</DocSecurity>
  <Lines>105</Lines>
  <Paragraphs>29</Paragraphs>
  <ScaleCrop>false</ScaleCrop>
  <Company/>
  <LinksUpToDate>false</LinksUpToDate>
  <CharactersWithSpaces>14870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13</cp:revision>
  <dcterms:created xsi:type="dcterms:W3CDTF">2019-08-19T05:30:00Z</dcterms:created>
  <dcterms:modified xsi:type="dcterms:W3CDTF">2019-08-26T04:53:00Z</dcterms:modified>
</cp:coreProperties>
</file>